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BEF" w:rsidRDefault="00AF33AB" w:rsidP="00865115">
      <w:pPr>
        <w:pStyle w:val="1"/>
        <w:jc w:val="center"/>
        <w:rPr>
          <w:rFonts w:asciiTheme="minorEastAsia" w:eastAsiaTheme="minorEastAsia" w:hAnsiTheme="minorEastAsia"/>
          <w:sz w:val="40"/>
          <w:szCs w:val="40"/>
        </w:rPr>
      </w:pPr>
      <w:r w:rsidRPr="00AF33AB">
        <w:rPr>
          <w:rFonts w:asciiTheme="minorEastAsia" w:eastAsiaTheme="minorEastAsia" w:hAnsiTheme="minorEastAsia" w:hint="eastAsia"/>
          <w:sz w:val="40"/>
          <w:szCs w:val="40"/>
        </w:rPr>
        <w:t xml:space="preserve">2019/09/09 TW </w:t>
      </w:r>
      <w:proofErr w:type="spellStart"/>
      <w:r w:rsidRPr="00AF33AB">
        <w:rPr>
          <w:rFonts w:asciiTheme="minorEastAsia" w:eastAsiaTheme="minorEastAsia" w:hAnsiTheme="minorEastAsia" w:hint="eastAsia"/>
          <w:sz w:val="40"/>
          <w:szCs w:val="40"/>
        </w:rPr>
        <w:t>FHIR</w:t>
      </w:r>
      <w:proofErr w:type="spellEnd"/>
      <w:r w:rsidRPr="00AF33AB">
        <w:rPr>
          <w:rFonts w:asciiTheme="minorEastAsia" w:eastAsiaTheme="minorEastAsia" w:hAnsiTheme="minorEastAsia" w:hint="eastAsia"/>
          <w:sz w:val="40"/>
          <w:szCs w:val="40"/>
        </w:rPr>
        <w:t xml:space="preserve"> patient 規格專家會議</w:t>
      </w:r>
    </w:p>
    <w:p w:rsidR="00AF33AB" w:rsidRDefault="00AF33AB" w:rsidP="009B4F88"/>
    <w:p w:rsidR="00AF33AB" w:rsidRDefault="00AF33AB" w:rsidP="00AF33AB">
      <w:r>
        <w:rPr>
          <w:rFonts w:hint="eastAsia"/>
        </w:rPr>
        <w:t xml:space="preserve">1. patient id </w:t>
      </w:r>
      <w:r>
        <w:rPr>
          <w:rFonts w:hint="eastAsia"/>
        </w:rPr>
        <w:t>編碼建議</w:t>
      </w:r>
      <w:r>
        <w:rPr>
          <w:rFonts w:hint="eastAsia"/>
        </w:rPr>
        <w:t xml:space="preserve"> </w:t>
      </w:r>
    </w:p>
    <w:p w:rsidR="00AF33AB" w:rsidRDefault="00AF33AB" w:rsidP="00AF33AB"/>
    <w:p w:rsidR="00AF33AB" w:rsidRDefault="00AF33AB" w:rsidP="00AF33AB">
      <w:r>
        <w:rPr>
          <w:rFonts w:hint="eastAsia"/>
        </w:rPr>
        <w:t>情境</w:t>
      </w:r>
      <w:r>
        <w:rPr>
          <w:rFonts w:hint="eastAsia"/>
        </w:rPr>
        <w:t xml:space="preserve">A. </w:t>
      </w:r>
      <w:r>
        <w:rPr>
          <w:rFonts w:hint="eastAsia"/>
        </w:rPr>
        <w:t>個人健康紀錄平台</w:t>
      </w:r>
      <w:r>
        <w:rPr>
          <w:rFonts w:hint="eastAsia"/>
        </w:rPr>
        <w:t>(</w:t>
      </w:r>
      <w:r>
        <w:rPr>
          <w:rFonts w:hint="eastAsia"/>
        </w:rPr>
        <w:t>民眾可自行上傳及授權個人健康紀錄應用</w:t>
      </w:r>
      <w:r>
        <w:rPr>
          <w:rFonts w:hint="eastAsia"/>
        </w:rPr>
        <w:t>)</w:t>
      </w:r>
      <w:r w:rsidR="00A6386E">
        <w:rPr>
          <w:rFonts w:hint="eastAsia"/>
        </w:rPr>
        <w:t xml:space="preserve">  </w:t>
      </w:r>
      <w:r w:rsidR="00A6386E">
        <w:rPr>
          <w:rFonts w:hint="eastAsia"/>
        </w:rPr>
        <w:t>之</w:t>
      </w:r>
      <w:proofErr w:type="spellStart"/>
      <w:r w:rsidR="00A6386E" w:rsidRPr="00A6386E">
        <w:t>FHIR</w:t>
      </w:r>
      <w:proofErr w:type="spellEnd"/>
      <w:r w:rsidR="00A6386E" w:rsidRPr="00A6386E">
        <w:t xml:space="preserve"> server patient id</w:t>
      </w:r>
      <w:r>
        <w:rPr>
          <w:rFonts w:hint="eastAsia"/>
        </w:rPr>
        <w:t xml:space="preserve">: </w:t>
      </w:r>
    </w:p>
    <w:p w:rsidR="00AF33AB" w:rsidRDefault="00AF33AB" w:rsidP="0031638E">
      <w:pPr>
        <w:ind w:leftChars="100" w:left="280"/>
      </w:pPr>
      <w:proofErr w:type="spellStart"/>
      <w:r>
        <w:rPr>
          <w:rFonts w:hint="eastAsia"/>
        </w:rPr>
        <w:t>A.1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使用正式之個人</w:t>
      </w:r>
      <w:r>
        <w:rPr>
          <w:rFonts w:hint="eastAsia"/>
        </w:rPr>
        <w:t xml:space="preserve"> ID (</w:t>
      </w:r>
      <w:r>
        <w:rPr>
          <w:rFonts w:hint="eastAsia"/>
        </w:rPr>
        <w:t>如身分證號、護照號碼</w:t>
      </w:r>
      <w:r>
        <w:rPr>
          <w:rFonts w:hint="eastAsia"/>
        </w:rPr>
        <w:t>...)</w:t>
      </w:r>
      <w:r>
        <w:rPr>
          <w:rFonts w:hint="eastAsia"/>
        </w:rPr>
        <w:t>，編碼格式</w:t>
      </w:r>
      <w:r>
        <w:rPr>
          <w:rFonts w:hint="eastAsia"/>
        </w:rPr>
        <w:t>: [</w:t>
      </w:r>
      <w:r w:rsidR="00191A92">
        <w:rPr>
          <w:rFonts w:hint="eastAsia"/>
        </w:rPr>
        <w:t>id</w:t>
      </w:r>
      <w:r>
        <w:rPr>
          <w:rFonts w:hint="eastAsia"/>
        </w:rPr>
        <w:t>給定單位簡碼</w:t>
      </w:r>
      <w:r>
        <w:rPr>
          <w:rFonts w:hint="eastAsia"/>
        </w:rPr>
        <w:t>].[</w:t>
      </w:r>
      <w:r>
        <w:rPr>
          <w:rFonts w:hint="eastAsia"/>
        </w:rPr>
        <w:t>正式之個人</w:t>
      </w:r>
      <w:r>
        <w:rPr>
          <w:rFonts w:hint="eastAsia"/>
        </w:rPr>
        <w:t xml:space="preserve"> ID </w:t>
      </w:r>
      <w:r>
        <w:rPr>
          <w:rFonts w:hint="eastAsia"/>
        </w:rPr>
        <w:t>號碼</w:t>
      </w:r>
      <w:r>
        <w:rPr>
          <w:rFonts w:hint="eastAsia"/>
        </w:rPr>
        <w:t>]</w:t>
      </w:r>
    </w:p>
    <w:p w:rsidR="00AF33AB" w:rsidRDefault="00AF33AB" w:rsidP="0031638E">
      <w:pPr>
        <w:ind w:leftChars="100" w:left="280"/>
      </w:pPr>
      <w:r>
        <w:rPr>
          <w:rFonts w:hint="eastAsia"/>
        </w:rPr>
        <w:t>範例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TW.A123456789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CN.417451198001010157</w:t>
      </w:r>
      <w:proofErr w:type="spellEnd"/>
      <w:r>
        <w:rPr>
          <w:rFonts w:hint="eastAsia"/>
        </w:rPr>
        <w:t>、各國之護照號碼，如下</w:t>
      </w:r>
      <w:r>
        <w:rPr>
          <w:rFonts w:hint="eastAsia"/>
        </w:rPr>
        <w:t>:</w:t>
      </w:r>
    </w:p>
    <w:p w:rsidR="00AF33AB" w:rsidRDefault="00365F02" w:rsidP="0031638E">
      <w:pPr>
        <w:ind w:leftChars="100" w:left="280"/>
      </w:pPr>
      <w:hyperlink r:id="rId9" w:history="1">
        <w:r w:rsidR="00AF33AB" w:rsidRPr="00905A53">
          <w:rPr>
            <w:rStyle w:val="a7"/>
          </w:rPr>
          <w:t>https://zh.wikipedia.org/wiki/%E4%B8%AD%E8%8F%AF%E6%B0%91%E5%9C%8B%E8%AD%B7%E7%85%A7</w:t>
        </w:r>
      </w:hyperlink>
    </w:p>
    <w:p w:rsidR="00AF33AB" w:rsidRPr="00AF33AB" w:rsidRDefault="00AF33AB" w:rsidP="0031638E">
      <w:pPr>
        <w:ind w:leftChars="100" w:left="280"/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 1. </w:t>
      </w:r>
      <w:r w:rsidRPr="00AF33AB">
        <w:rPr>
          <w:rFonts w:hint="eastAsia"/>
        </w:rPr>
        <w:t>利於健康醫療創建及健康醫療機構查詢</w:t>
      </w:r>
    </w:p>
    <w:p w:rsidR="00AF33AB" w:rsidRDefault="00AF33AB" w:rsidP="0031638E">
      <w:pPr>
        <w:ind w:leftChars="100" w:left="280"/>
      </w:pPr>
      <w:proofErr w:type="spellStart"/>
      <w:r>
        <w:rPr>
          <w:rFonts w:hint="eastAsia"/>
        </w:rPr>
        <w:t>A</w:t>
      </w:r>
      <w:r w:rsidR="00180F20">
        <w:rPr>
          <w:rFonts w:hint="eastAsia"/>
        </w:rPr>
        <w:t>.</w:t>
      </w:r>
      <w:r>
        <w:rPr>
          <w:rFonts w:hint="eastAsia"/>
        </w:rPr>
        <w:t>2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使用個人在各網路平台申請創建之唯一碼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 xml:space="preserve"> email</w:t>
      </w:r>
      <w:r>
        <w:rPr>
          <w:rFonts w:hint="eastAsia"/>
        </w:rPr>
        <w:t>、</w:t>
      </w:r>
      <w:r>
        <w:rPr>
          <w:rFonts w:hint="eastAsia"/>
        </w:rPr>
        <w:t>line</w:t>
      </w:r>
      <w:r>
        <w:rPr>
          <w:rFonts w:hint="eastAsia"/>
        </w:rPr>
        <w:t>、</w:t>
      </w:r>
      <w:r>
        <w:rPr>
          <w:rFonts w:hint="eastAsia"/>
        </w:rPr>
        <w:t>QQ...)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編碼格式</w:t>
      </w:r>
      <w:r>
        <w:rPr>
          <w:rFonts w:hint="eastAsia"/>
        </w:rPr>
        <w:t>: [</w:t>
      </w:r>
      <w:r>
        <w:rPr>
          <w:rFonts w:hint="eastAsia"/>
        </w:rPr>
        <w:t>給定單位簡碼</w:t>
      </w:r>
      <w:r>
        <w:rPr>
          <w:rFonts w:hint="eastAsia"/>
        </w:rPr>
        <w:t>].[</w:t>
      </w:r>
      <w:r>
        <w:rPr>
          <w:rFonts w:hint="eastAsia"/>
        </w:rPr>
        <w:t>申請之個人</w:t>
      </w:r>
      <w:r>
        <w:rPr>
          <w:rFonts w:hint="eastAsia"/>
        </w:rPr>
        <w:t xml:space="preserve"> ID </w:t>
      </w:r>
      <w:r>
        <w:rPr>
          <w:rFonts w:hint="eastAsia"/>
        </w:rPr>
        <w:t>號碼</w:t>
      </w:r>
      <w:r>
        <w:rPr>
          <w:rFonts w:hint="eastAsia"/>
        </w:rPr>
        <w:t>]</w:t>
      </w:r>
    </w:p>
    <w:p w:rsidR="00AF33AB" w:rsidRDefault="00AF33AB" w:rsidP="0031638E">
      <w:pPr>
        <w:ind w:leftChars="100" w:left="280"/>
      </w:pPr>
      <w:r w:rsidRPr="00AF33AB">
        <w:rPr>
          <w:rFonts w:hint="eastAsia"/>
        </w:rPr>
        <w:t>範例</w:t>
      </w:r>
      <w:r w:rsidRPr="00AF33AB">
        <w:rPr>
          <w:rFonts w:hint="eastAsia"/>
        </w:rPr>
        <w:t>:</w:t>
      </w:r>
      <w:proofErr w:type="spellStart"/>
      <w:r>
        <w:t>gmail.mygmailid@gmail.com</w:t>
      </w:r>
      <w:proofErr w:type="spellEnd"/>
      <w:r>
        <w:t xml:space="preserve">, </w:t>
      </w:r>
      <w:proofErr w:type="spellStart"/>
      <w:r>
        <w:t>qq.245678995555</w:t>
      </w:r>
      <w:proofErr w:type="spellEnd"/>
      <w:r>
        <w:t>, line.</w:t>
      </w:r>
    </w:p>
    <w:p w:rsidR="00AF33AB" w:rsidRDefault="00AF33AB" w:rsidP="0031638E">
      <w:pPr>
        <w:ind w:leftChars="100" w:left="280"/>
      </w:pPr>
      <w:proofErr w:type="gramStart"/>
      <w:r w:rsidRPr="00AF33AB">
        <w:rPr>
          <w:rFonts w:hint="eastAsia"/>
        </w:rPr>
        <w:t>註</w:t>
      </w:r>
      <w:proofErr w:type="gramEnd"/>
      <w:r w:rsidRPr="00AF33AB">
        <w:rPr>
          <w:rFonts w:hint="eastAsia"/>
        </w:rPr>
        <w:t xml:space="preserve"> </w:t>
      </w:r>
      <w:r>
        <w:rPr>
          <w:rFonts w:hint="eastAsia"/>
        </w:rPr>
        <w:t>2</w:t>
      </w:r>
      <w:r w:rsidRPr="00AF33AB">
        <w:rPr>
          <w:rFonts w:hint="eastAsia"/>
        </w:rPr>
        <w:t>.</w:t>
      </w:r>
      <w:r>
        <w:rPr>
          <w:rFonts w:hint="eastAsia"/>
        </w:rPr>
        <w:t xml:space="preserve"> </w:t>
      </w:r>
      <w:r w:rsidRPr="00AF33AB">
        <w:rPr>
          <w:rFonts w:hint="eastAsia"/>
        </w:rPr>
        <w:t>由個人在各網路平台申請創建，利於個人匿名應用，不受政府及健康醫療單位管控，方便提供匿名化之個人健康醫療資訊，參與網路上之健康醫療活動</w:t>
      </w:r>
      <w:r>
        <w:rPr>
          <w:rFonts w:hint="eastAsia"/>
        </w:rPr>
        <w:t>，如</w:t>
      </w:r>
      <w:proofErr w:type="spellStart"/>
      <w:r>
        <w:rPr>
          <w:rFonts w:hint="eastAsia"/>
        </w:rPr>
        <w:t>DICOM</w:t>
      </w:r>
      <w:proofErr w:type="spellEnd"/>
      <w:r>
        <w:rPr>
          <w:rFonts w:hint="eastAsia"/>
        </w:rPr>
        <w:t>影像分享連結</w:t>
      </w:r>
      <w:r>
        <w:rPr>
          <w:rFonts w:hint="eastAsia"/>
        </w:rPr>
        <w:t xml:space="preserve">: </w:t>
      </w:r>
      <w:r w:rsidRPr="00AF33AB">
        <w:t>https://</w:t>
      </w:r>
      <w:proofErr w:type="spellStart"/>
      <w:r w:rsidRPr="00AF33AB">
        <w:t>www.dicomlibrary.com</w:t>
      </w:r>
      <w:proofErr w:type="spellEnd"/>
      <w:r w:rsidRPr="00AF33AB">
        <w:t>/</w:t>
      </w:r>
    </w:p>
    <w:p w:rsidR="00A6386E" w:rsidRDefault="00A6386E" w:rsidP="00AF33AB"/>
    <w:p w:rsidR="00F420E6" w:rsidRDefault="00F420E6" w:rsidP="00AF33AB">
      <w:r w:rsidRPr="00F420E6">
        <w:rPr>
          <w:rFonts w:hint="eastAsia"/>
        </w:rPr>
        <w:t>情境</w:t>
      </w:r>
      <w:r>
        <w:rPr>
          <w:rFonts w:hint="eastAsia"/>
        </w:rPr>
        <w:t>B</w:t>
      </w:r>
      <w:r w:rsidRPr="00F420E6">
        <w:rPr>
          <w:rFonts w:hint="eastAsia"/>
        </w:rPr>
        <w:t>.</w:t>
      </w:r>
      <w:r w:rsidR="00A6386E">
        <w:rPr>
          <w:rFonts w:hint="eastAsia"/>
        </w:rPr>
        <w:t xml:space="preserve"> </w:t>
      </w:r>
      <w:r w:rsidR="00A6386E">
        <w:rPr>
          <w:rFonts w:hint="eastAsia"/>
        </w:rPr>
        <w:t>健康醫療機構</w:t>
      </w:r>
      <w:r w:rsidR="00A6386E">
        <w:rPr>
          <w:rFonts w:hint="eastAsia"/>
        </w:rPr>
        <w:t>(</w:t>
      </w:r>
      <w:r w:rsidR="00A6386E">
        <w:rPr>
          <w:rFonts w:hint="eastAsia"/>
        </w:rPr>
        <w:t>醫護人員使用</w:t>
      </w:r>
      <w:r w:rsidR="00A6386E">
        <w:rPr>
          <w:rFonts w:hint="eastAsia"/>
        </w:rPr>
        <w:t>)</w:t>
      </w:r>
      <w:r w:rsidR="00A6386E">
        <w:rPr>
          <w:rFonts w:hint="eastAsia"/>
        </w:rPr>
        <w:t>之</w:t>
      </w:r>
      <w:r w:rsidR="00A6386E">
        <w:rPr>
          <w:rFonts w:hint="eastAsia"/>
        </w:rPr>
        <w:t xml:space="preserve"> </w:t>
      </w:r>
      <w:proofErr w:type="spellStart"/>
      <w:r w:rsidR="00A6386E">
        <w:rPr>
          <w:rFonts w:hint="eastAsia"/>
        </w:rPr>
        <w:t>FHIR</w:t>
      </w:r>
      <w:proofErr w:type="spellEnd"/>
      <w:r w:rsidR="00A6386E">
        <w:rPr>
          <w:rFonts w:hint="eastAsia"/>
        </w:rPr>
        <w:t xml:space="preserve"> server patient id:</w:t>
      </w:r>
    </w:p>
    <w:p w:rsidR="00191A92" w:rsidRDefault="00191A92" w:rsidP="00242C7C">
      <w:pPr>
        <w:ind w:leftChars="100" w:left="280"/>
      </w:pPr>
      <w:r>
        <w:rPr>
          <w:rFonts w:hint="eastAsia"/>
        </w:rPr>
        <w:t>建議使用現行醫院病歷號做為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FHIR</w:t>
      </w:r>
      <w:proofErr w:type="spellEnd"/>
      <w:r>
        <w:rPr>
          <w:rFonts w:hint="eastAsia"/>
        </w:rPr>
        <w:t xml:space="preserve"> patient id</w:t>
      </w:r>
      <w:r w:rsidRPr="00191A92">
        <w:rPr>
          <w:rFonts w:hint="eastAsia"/>
        </w:rPr>
        <w:t>，編碼格式</w:t>
      </w:r>
      <w:r w:rsidRPr="00191A92">
        <w:rPr>
          <w:rFonts w:hint="eastAsia"/>
        </w:rPr>
        <w:t>: [</w:t>
      </w:r>
      <w:r>
        <w:rPr>
          <w:rFonts w:hint="eastAsia"/>
        </w:rPr>
        <w:t>id</w:t>
      </w:r>
      <w:r w:rsidRPr="00191A92">
        <w:rPr>
          <w:rFonts w:hint="eastAsia"/>
        </w:rPr>
        <w:t>給定</w:t>
      </w:r>
      <w:r>
        <w:rPr>
          <w:rFonts w:hint="eastAsia"/>
        </w:rPr>
        <w:t>機構</w:t>
      </w:r>
      <w:r w:rsidRPr="00191A92">
        <w:rPr>
          <w:rFonts w:hint="eastAsia"/>
        </w:rPr>
        <w:t>簡碼</w:t>
      </w:r>
      <w:r w:rsidRPr="00191A92">
        <w:rPr>
          <w:rFonts w:hint="eastAsia"/>
        </w:rPr>
        <w:t>].[</w:t>
      </w:r>
      <w:r w:rsidRPr="00191A92">
        <w:rPr>
          <w:rFonts w:hint="eastAsia"/>
        </w:rPr>
        <w:t>機構內病人病歷號</w:t>
      </w:r>
      <w:r w:rsidRPr="00191A92">
        <w:rPr>
          <w:rFonts w:hint="eastAsia"/>
        </w:rPr>
        <w:t>]</w:t>
      </w:r>
    </w:p>
    <w:p w:rsidR="00AA2909" w:rsidRDefault="00AA2909" w:rsidP="00242C7C">
      <w:pPr>
        <w:ind w:leftChars="100" w:left="280"/>
      </w:pPr>
      <w:r>
        <w:rPr>
          <w:rFonts w:hint="eastAsia"/>
        </w:rPr>
        <w:t>說明</w:t>
      </w:r>
      <w:r>
        <w:rPr>
          <w:rFonts w:hint="eastAsia"/>
        </w:rPr>
        <w:t>:</w:t>
      </w:r>
    </w:p>
    <w:p w:rsidR="00AA2909" w:rsidRDefault="00191A92" w:rsidP="00242C7C">
      <w:pPr>
        <w:ind w:leftChars="100" w:left="280"/>
      </w:pPr>
      <w:r w:rsidRPr="00191A92">
        <w:rPr>
          <w:rFonts w:hint="eastAsia"/>
        </w:rPr>
        <w:t xml:space="preserve">1: </w:t>
      </w:r>
      <w:r w:rsidRPr="00191A92">
        <w:rPr>
          <w:rFonts w:hint="eastAsia"/>
        </w:rPr>
        <w:t>此</w:t>
      </w:r>
      <w:r w:rsidRPr="00191A92">
        <w:rPr>
          <w:rFonts w:hint="eastAsia"/>
        </w:rPr>
        <w:t xml:space="preserve"> </w:t>
      </w:r>
      <w:proofErr w:type="spellStart"/>
      <w:r w:rsidRPr="00191A92">
        <w:rPr>
          <w:rFonts w:hint="eastAsia"/>
        </w:rPr>
        <w:t>FHIR</w:t>
      </w:r>
      <w:proofErr w:type="spellEnd"/>
      <w:r w:rsidRPr="00191A92">
        <w:rPr>
          <w:rFonts w:hint="eastAsia"/>
        </w:rPr>
        <w:t xml:space="preserve"> server </w:t>
      </w:r>
      <w:r w:rsidRPr="00191A92">
        <w:rPr>
          <w:rFonts w:hint="eastAsia"/>
        </w:rPr>
        <w:t>可給單一醫療機構使用，</w:t>
      </w:r>
      <w:r w:rsidRPr="00191A92">
        <w:rPr>
          <w:rFonts w:hint="eastAsia"/>
        </w:rPr>
        <w:t xml:space="preserve"> </w:t>
      </w:r>
      <w:proofErr w:type="spellStart"/>
      <w:r w:rsidRPr="00191A92">
        <w:rPr>
          <w:rFonts w:hint="eastAsia"/>
        </w:rPr>
        <w:t>FHIR</w:t>
      </w:r>
      <w:proofErr w:type="spellEnd"/>
      <w:r w:rsidRPr="00191A92">
        <w:rPr>
          <w:rFonts w:hint="eastAsia"/>
        </w:rPr>
        <w:t xml:space="preserve"> server </w:t>
      </w:r>
      <w:r w:rsidRPr="00191A92">
        <w:rPr>
          <w:rFonts w:hint="eastAsia"/>
        </w:rPr>
        <w:t>中每</w:t>
      </w:r>
      <w:proofErr w:type="gramStart"/>
      <w:r w:rsidRPr="00191A92">
        <w:rPr>
          <w:rFonts w:hint="eastAsia"/>
        </w:rPr>
        <w:t>個</w:t>
      </w:r>
      <w:proofErr w:type="gramEnd"/>
      <w:r w:rsidRPr="00191A92">
        <w:rPr>
          <w:rFonts w:hint="eastAsia"/>
        </w:rPr>
        <w:t>病人有唯一之病歷號。</w:t>
      </w:r>
    </w:p>
    <w:p w:rsidR="00191A92" w:rsidRDefault="00AA2909" w:rsidP="00242C7C">
      <w:pPr>
        <w:ind w:leftChars="100" w:left="280"/>
      </w:pPr>
      <w:r>
        <w:rPr>
          <w:rFonts w:hint="eastAsia"/>
        </w:rPr>
        <w:t xml:space="preserve">2.  </w:t>
      </w:r>
      <w:proofErr w:type="spellStart"/>
      <w:r w:rsidR="00191A92" w:rsidRPr="00191A92">
        <w:rPr>
          <w:rFonts w:hint="eastAsia"/>
        </w:rPr>
        <w:t>FHIR</w:t>
      </w:r>
      <w:proofErr w:type="spellEnd"/>
      <w:r w:rsidR="00191A92" w:rsidRPr="00191A92">
        <w:rPr>
          <w:rFonts w:hint="eastAsia"/>
        </w:rPr>
        <w:t xml:space="preserve"> server </w:t>
      </w:r>
      <w:r>
        <w:rPr>
          <w:rFonts w:hint="eastAsia"/>
        </w:rPr>
        <w:t>也</w:t>
      </w:r>
      <w:r w:rsidR="00191A92" w:rsidRPr="00191A92">
        <w:rPr>
          <w:rFonts w:hint="eastAsia"/>
        </w:rPr>
        <w:t>可給多個健康醫療機構共用</w:t>
      </w:r>
      <w:r w:rsidR="00191A92">
        <w:rPr>
          <w:rFonts w:hint="eastAsia"/>
        </w:rPr>
        <w:t>，以</w:t>
      </w:r>
      <w:r w:rsidR="00191A92" w:rsidRPr="00191A92">
        <w:rPr>
          <w:rFonts w:hint="eastAsia"/>
        </w:rPr>
        <w:t>[id</w:t>
      </w:r>
      <w:r w:rsidR="00191A92" w:rsidRPr="00191A92">
        <w:rPr>
          <w:rFonts w:hint="eastAsia"/>
        </w:rPr>
        <w:t>給定機構簡碼</w:t>
      </w:r>
      <w:r w:rsidR="00191A92" w:rsidRPr="00191A92">
        <w:rPr>
          <w:rFonts w:hint="eastAsia"/>
        </w:rPr>
        <w:t>]</w:t>
      </w:r>
      <w:r w:rsidR="00191A92">
        <w:rPr>
          <w:rFonts w:hint="eastAsia"/>
        </w:rPr>
        <w:t xml:space="preserve"> </w:t>
      </w:r>
      <w:r w:rsidR="00191A92">
        <w:rPr>
          <w:rFonts w:hint="eastAsia"/>
        </w:rPr>
        <w:t>及</w:t>
      </w:r>
      <w:r w:rsidR="00191A92">
        <w:rPr>
          <w:rFonts w:hint="eastAsia"/>
        </w:rPr>
        <w:t xml:space="preserve"> </w:t>
      </w:r>
      <w:proofErr w:type="spellStart"/>
      <w:r w:rsidR="00191A92">
        <w:rPr>
          <w:rFonts w:hint="eastAsia"/>
        </w:rPr>
        <w:t>manage</w:t>
      </w:r>
      <w:r w:rsidR="00191A92">
        <w:t>Organization</w:t>
      </w:r>
      <w:proofErr w:type="spellEnd"/>
      <w:r w:rsidR="00191A92">
        <w:rPr>
          <w:rFonts w:hint="eastAsia"/>
        </w:rPr>
        <w:t xml:space="preserve"> </w:t>
      </w:r>
      <w:r w:rsidR="00191A92">
        <w:rPr>
          <w:rFonts w:hint="eastAsia"/>
        </w:rPr>
        <w:t>區分病人所屬</w:t>
      </w:r>
      <w:r>
        <w:rPr>
          <w:rFonts w:hint="eastAsia"/>
        </w:rPr>
        <w:t>醫療單位，</w:t>
      </w:r>
      <w:r w:rsidR="00191A92">
        <w:rPr>
          <w:rFonts w:hint="eastAsia"/>
        </w:rPr>
        <w:t>同一病人在不同醫療機構之病歷號</w:t>
      </w:r>
      <w:r>
        <w:rPr>
          <w:rFonts w:hint="eastAsia"/>
        </w:rPr>
        <w:t>可能</w:t>
      </w:r>
      <w:r w:rsidR="00191A92">
        <w:rPr>
          <w:rFonts w:hint="eastAsia"/>
        </w:rPr>
        <w:t>不同</w:t>
      </w:r>
      <w:r w:rsidR="00191A92" w:rsidRPr="00191A92">
        <w:rPr>
          <w:rFonts w:hint="eastAsia"/>
        </w:rPr>
        <w:t>。</w:t>
      </w:r>
      <w:r>
        <w:rPr>
          <w:rFonts w:hint="eastAsia"/>
        </w:rPr>
        <w:t>許多小型健康醫療機構並無建立及管理伺服器的能力，機構</w:t>
      </w:r>
      <w:r>
        <w:rPr>
          <w:rFonts w:hint="eastAsia"/>
        </w:rPr>
        <w:lastRenderedPageBreak/>
        <w:t>健康醫療紀錄或可委由平台廠商託管</w:t>
      </w:r>
      <w:r>
        <w:rPr>
          <w:rFonts w:hint="eastAsia"/>
        </w:rPr>
        <w:t>(</w:t>
      </w:r>
      <w:r>
        <w:rPr>
          <w:rFonts w:hint="eastAsia"/>
        </w:rPr>
        <w:t>經病人及醫療機構授權同意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A2909" w:rsidRDefault="00AA2909" w:rsidP="00242C7C">
      <w:pPr>
        <w:ind w:leftChars="100" w:left="280"/>
      </w:pPr>
      <w:r>
        <w:rPr>
          <w:rFonts w:hint="eastAsia"/>
        </w:rPr>
        <w:t>討論</w:t>
      </w:r>
      <w:r>
        <w:rPr>
          <w:rFonts w:hint="eastAsia"/>
        </w:rPr>
        <w:t xml:space="preserve">: 1. </w:t>
      </w:r>
      <w:r>
        <w:rPr>
          <w:rFonts w:hint="eastAsia"/>
        </w:rPr>
        <w:t>平台上可建構許多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FHIR</w:t>
      </w:r>
      <w:proofErr w:type="spellEnd"/>
      <w:r>
        <w:rPr>
          <w:rFonts w:hint="eastAsia"/>
        </w:rPr>
        <w:t xml:space="preserve"> server </w:t>
      </w:r>
      <w:r>
        <w:rPr>
          <w:rFonts w:hint="eastAsia"/>
        </w:rPr>
        <w:t>分別管理不同機構的病歷資料。或是在同一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FHIR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以</w:t>
      </w:r>
      <w:r w:rsidR="00A543CB">
        <w:rPr>
          <w:rFonts w:hint="eastAsia"/>
        </w:rPr>
        <w:t xml:space="preserve"> </w:t>
      </w:r>
      <w:r w:rsidR="00A543CB" w:rsidRPr="00A543CB">
        <w:rPr>
          <w:rFonts w:hint="eastAsia"/>
        </w:rPr>
        <w:t>[id</w:t>
      </w:r>
      <w:r w:rsidR="00A543CB" w:rsidRPr="00A543CB">
        <w:rPr>
          <w:rFonts w:hint="eastAsia"/>
        </w:rPr>
        <w:t>給定機構簡碼</w:t>
      </w:r>
      <w:r w:rsidR="00A543CB" w:rsidRPr="00A543CB">
        <w:rPr>
          <w:rFonts w:hint="eastAsia"/>
        </w:rPr>
        <w:t xml:space="preserve">] </w:t>
      </w:r>
      <w:r w:rsidR="00A543CB" w:rsidRPr="00A543CB">
        <w:rPr>
          <w:rFonts w:hint="eastAsia"/>
        </w:rPr>
        <w:t>及</w:t>
      </w:r>
      <w:r w:rsidR="00A543CB" w:rsidRPr="00A543CB">
        <w:rPr>
          <w:rFonts w:hint="eastAsia"/>
        </w:rPr>
        <w:t xml:space="preserve"> </w:t>
      </w:r>
      <w:proofErr w:type="spellStart"/>
      <w:r w:rsidR="00A543CB" w:rsidRPr="00A543CB">
        <w:rPr>
          <w:rFonts w:hint="eastAsia"/>
        </w:rPr>
        <w:t>manageOrganization</w:t>
      </w:r>
      <w:proofErr w:type="spellEnd"/>
      <w:r w:rsidR="00A543CB" w:rsidRPr="00A543CB">
        <w:rPr>
          <w:rFonts w:hint="eastAsia"/>
        </w:rPr>
        <w:t xml:space="preserve"> </w:t>
      </w:r>
      <w:r w:rsidR="00A543CB" w:rsidRPr="00A543CB">
        <w:rPr>
          <w:rFonts w:hint="eastAsia"/>
        </w:rPr>
        <w:t>區分病人所屬醫療單位</w:t>
      </w:r>
      <w:r>
        <w:rPr>
          <w:rFonts w:hint="eastAsia"/>
        </w:rPr>
        <w:t>，</w:t>
      </w:r>
      <w:r w:rsidR="00A543CB">
        <w:rPr>
          <w:rFonts w:hint="eastAsia"/>
        </w:rPr>
        <w:t>以此管理各機構病歷。何者較恰當</w:t>
      </w:r>
      <w:r w:rsidR="00A543CB">
        <w:rPr>
          <w:rFonts w:hint="eastAsia"/>
        </w:rPr>
        <w:t>?</w:t>
      </w:r>
    </w:p>
    <w:p w:rsidR="00B414D2" w:rsidRDefault="00191A92" w:rsidP="00242C7C">
      <w:pPr>
        <w:ind w:leftChars="100" w:left="280"/>
      </w:pPr>
      <w:r>
        <w:rPr>
          <w:rFonts w:hint="eastAsia"/>
        </w:rPr>
        <w:t>討論</w:t>
      </w:r>
      <w:r w:rsidRPr="00191A92">
        <w:rPr>
          <w:rFonts w:hint="eastAsia"/>
        </w:rPr>
        <w:t xml:space="preserve"> </w:t>
      </w:r>
      <w:r w:rsidR="0062199A">
        <w:rPr>
          <w:rFonts w:hint="eastAsia"/>
        </w:rPr>
        <w:t>2</w:t>
      </w:r>
      <w:r w:rsidRPr="00191A92">
        <w:rPr>
          <w:rFonts w:hint="eastAsia"/>
        </w:rPr>
        <w:t>.</w:t>
      </w:r>
      <w:r w:rsidR="00B414D2">
        <w:rPr>
          <w:rFonts w:hint="eastAsia"/>
        </w:rPr>
        <w:t xml:space="preserve"> </w:t>
      </w:r>
      <w:r w:rsidR="00B414D2" w:rsidRPr="00B414D2">
        <w:rPr>
          <w:rFonts w:hint="eastAsia"/>
        </w:rPr>
        <w:t>[id</w:t>
      </w:r>
      <w:r w:rsidR="00B414D2" w:rsidRPr="00B414D2">
        <w:rPr>
          <w:rFonts w:hint="eastAsia"/>
        </w:rPr>
        <w:t>給定機構簡碼</w:t>
      </w:r>
      <w:r w:rsidR="00B414D2" w:rsidRPr="00B414D2">
        <w:rPr>
          <w:rFonts w:hint="eastAsia"/>
        </w:rPr>
        <w:t>]</w:t>
      </w:r>
      <w:r w:rsidR="00B414D2">
        <w:rPr>
          <w:rFonts w:hint="eastAsia"/>
        </w:rPr>
        <w:t xml:space="preserve">  </w:t>
      </w:r>
      <w:r w:rsidR="00B414D2">
        <w:rPr>
          <w:rFonts w:hint="eastAsia"/>
        </w:rPr>
        <w:t>誰來給定及維護</w:t>
      </w:r>
    </w:p>
    <w:p w:rsidR="00191A92" w:rsidRDefault="00B414D2" w:rsidP="00242C7C">
      <w:pPr>
        <w:ind w:leftChars="100" w:left="280"/>
      </w:pPr>
      <w:r w:rsidRPr="00B414D2">
        <w:rPr>
          <w:rFonts w:hint="eastAsia"/>
        </w:rPr>
        <w:t>討論</w:t>
      </w:r>
      <w:r w:rsidRPr="00B414D2">
        <w:rPr>
          <w:rFonts w:hint="eastAsia"/>
        </w:rPr>
        <w:t xml:space="preserve"> </w:t>
      </w:r>
      <w:r>
        <w:rPr>
          <w:rFonts w:hint="eastAsia"/>
        </w:rPr>
        <w:t>3</w:t>
      </w:r>
      <w:r w:rsidRPr="00B414D2">
        <w:rPr>
          <w:rFonts w:hint="eastAsia"/>
        </w:rP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FHIR</w:t>
      </w:r>
      <w:proofErr w:type="spellEnd"/>
      <w:r>
        <w:rPr>
          <w:rFonts w:hint="eastAsia"/>
        </w:rPr>
        <w:t xml:space="preserve"> server </w:t>
      </w:r>
      <w:r>
        <w:rPr>
          <w:rFonts w:hint="eastAsia"/>
        </w:rPr>
        <w:t>與</w:t>
      </w:r>
      <w:r w:rsidR="0062199A">
        <w:rPr>
          <w:rFonts w:hint="eastAsia"/>
        </w:rPr>
        <w:t>部</w:t>
      </w:r>
      <w:r w:rsidR="00191A92">
        <w:rPr>
          <w:rFonts w:hint="eastAsia"/>
        </w:rPr>
        <w:t>門現有系統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 xml:space="preserve"> LIS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RIS</w:t>
      </w:r>
      <w:proofErr w:type="spellEnd"/>
      <w:r>
        <w:rPr>
          <w:rFonts w:hint="eastAsia"/>
        </w:rPr>
        <w:t>、</w:t>
      </w:r>
      <w:r>
        <w:rPr>
          <w:rFonts w:hint="eastAsia"/>
        </w:rPr>
        <w:t>PIS)</w:t>
      </w:r>
      <w:r w:rsidR="00191A92">
        <w:rPr>
          <w:rFonts w:hint="eastAsia"/>
        </w:rPr>
        <w:t>及紀錄整合</w:t>
      </w:r>
      <w:r>
        <w:rPr>
          <w:rFonts w:hint="eastAsia"/>
        </w:rPr>
        <w:t>應用，情境模擬</w:t>
      </w:r>
    </w:p>
    <w:p w:rsidR="00B414D2" w:rsidRDefault="00B414D2" w:rsidP="00191A92"/>
    <w:p w:rsidR="00A932EE" w:rsidRDefault="00B414D2" w:rsidP="00191A92">
      <w:r>
        <w:rPr>
          <w:rFonts w:hint="eastAsia"/>
        </w:rPr>
        <w:t xml:space="preserve">2. </w:t>
      </w:r>
      <w:r w:rsidR="00A932EE">
        <w:rPr>
          <w:rFonts w:hint="eastAsia"/>
        </w:rPr>
        <w:t xml:space="preserve">identifier: </w:t>
      </w:r>
      <w:r>
        <w:rPr>
          <w:rFonts w:hint="eastAsia"/>
        </w:rPr>
        <w:t>若醫療機構</w:t>
      </w:r>
      <w:r w:rsidRPr="00B414D2">
        <w:rPr>
          <w:rFonts w:hint="eastAsia"/>
        </w:rPr>
        <w:t>patient id</w:t>
      </w:r>
      <w:r>
        <w:rPr>
          <w:rFonts w:hint="eastAsia"/>
        </w:rPr>
        <w:t>為</w:t>
      </w:r>
      <w:r w:rsidRPr="00B414D2">
        <w:rPr>
          <w:rFonts w:hint="eastAsia"/>
        </w:rPr>
        <w:t>[id</w:t>
      </w:r>
      <w:r w:rsidRPr="00B414D2">
        <w:rPr>
          <w:rFonts w:hint="eastAsia"/>
        </w:rPr>
        <w:t>給定機構簡碼</w:t>
      </w:r>
      <w:r w:rsidRPr="00B414D2">
        <w:rPr>
          <w:rFonts w:hint="eastAsia"/>
        </w:rPr>
        <w:t>].[</w:t>
      </w:r>
      <w:r w:rsidRPr="00B414D2">
        <w:rPr>
          <w:rFonts w:hint="eastAsia"/>
        </w:rPr>
        <w:t>機構內病人病歷號</w:t>
      </w:r>
      <w:r w:rsidRPr="00B414D2">
        <w:rPr>
          <w:rFonts w:hint="eastAsia"/>
        </w:rPr>
        <w:t>]</w:t>
      </w:r>
      <w:r>
        <w:rPr>
          <w:rFonts w:hint="eastAsia"/>
        </w:rPr>
        <w:t>，建議將</w:t>
      </w:r>
      <w:r w:rsidRPr="00B414D2">
        <w:rPr>
          <w:rFonts w:hint="eastAsia"/>
        </w:rPr>
        <w:t>身分證字號</w:t>
      </w:r>
      <w:r w:rsidR="00A932EE">
        <w:rPr>
          <w:rFonts w:hint="eastAsia"/>
        </w:rPr>
        <w:t>或</w:t>
      </w:r>
      <w:r w:rsidRPr="00B414D2">
        <w:rPr>
          <w:rFonts w:hint="eastAsia"/>
        </w:rPr>
        <w:t>護照號碼</w:t>
      </w:r>
      <w:r w:rsidR="00A932EE">
        <w:rPr>
          <w:rFonts w:hint="eastAsia"/>
        </w:rPr>
        <w:t>(</w:t>
      </w:r>
      <w:r w:rsidR="00A932EE">
        <w:rPr>
          <w:rFonts w:hint="eastAsia"/>
        </w:rPr>
        <w:t>外籍人士</w:t>
      </w:r>
      <w:r w:rsidR="00A932EE">
        <w:rPr>
          <w:rFonts w:hint="eastAsia"/>
        </w:rPr>
        <w:t xml:space="preserve">) </w:t>
      </w:r>
      <w:r w:rsidR="00A932EE">
        <w:rPr>
          <w:rFonts w:hint="eastAsia"/>
        </w:rPr>
        <w:t>放入</w:t>
      </w:r>
      <w:r w:rsidR="00A932EE">
        <w:rPr>
          <w:rFonts w:hint="eastAsia"/>
        </w:rPr>
        <w:t xml:space="preserve"> identifier </w:t>
      </w:r>
      <w:r w:rsidR="00A932EE">
        <w:rPr>
          <w:rFonts w:hint="eastAsia"/>
        </w:rPr>
        <w:t>以利身分識別</w:t>
      </w:r>
    </w:p>
    <w:p w:rsidR="00A932EE" w:rsidRDefault="00A932EE" w:rsidP="00191A92">
      <w:r>
        <w:rPr>
          <w:rFonts w:hint="eastAsia"/>
        </w:rPr>
        <w:t xml:space="preserve">3. </w:t>
      </w:r>
      <w:r w:rsidRPr="00A932EE">
        <w:rPr>
          <w:rFonts w:hint="eastAsia"/>
        </w:rPr>
        <w:t>telecom</w:t>
      </w:r>
      <w:r w:rsidRPr="00A932EE">
        <w:rPr>
          <w:rFonts w:hint="eastAsia"/>
        </w:rPr>
        <w:t>：</w:t>
      </w:r>
      <w:r>
        <w:rPr>
          <w:rFonts w:hint="eastAsia"/>
        </w:rPr>
        <w:t>建議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如下規格</w:t>
      </w:r>
      <w:r>
        <w:rPr>
          <w:rFonts w:hint="eastAsia"/>
        </w:rPr>
        <w:t xml:space="preserve">: </w:t>
      </w:r>
      <w:r w:rsidRPr="00A932EE">
        <w:rPr>
          <w:rFonts w:hint="eastAsia"/>
        </w:rPr>
        <w:t>(03)8561234</w:t>
      </w:r>
      <w:r>
        <w:rPr>
          <w:rFonts w:hint="eastAsia"/>
        </w:rPr>
        <w:t>、</w:t>
      </w:r>
      <w:r w:rsidRPr="00A932EE">
        <w:rPr>
          <w:rFonts w:hint="eastAsia"/>
        </w:rPr>
        <w:t xml:space="preserve">(04) 22513333 </w:t>
      </w:r>
      <w:proofErr w:type="spellStart"/>
      <w:r w:rsidRPr="00A932EE">
        <w:rPr>
          <w:rFonts w:hint="eastAsia"/>
        </w:rPr>
        <w:t>ext</w:t>
      </w:r>
      <w:proofErr w:type="spellEnd"/>
      <w:r w:rsidRPr="00A932EE">
        <w:rPr>
          <w:rFonts w:hint="eastAsia"/>
        </w:rPr>
        <w:t xml:space="preserve"> 5438</w:t>
      </w:r>
      <w:r w:rsidRPr="00A932EE">
        <w:rPr>
          <w:rFonts w:hint="eastAsia"/>
        </w:rPr>
        <w:t>，手機號碼</w:t>
      </w:r>
      <w:r w:rsidRPr="00A932EE">
        <w:rPr>
          <w:rFonts w:hint="eastAsia"/>
        </w:rPr>
        <w:t xml:space="preserve"> 0954787878</w:t>
      </w:r>
    </w:p>
    <w:p w:rsidR="00A932EE" w:rsidRDefault="00A932EE" w:rsidP="00191A92">
      <w:r>
        <w:rPr>
          <w:rFonts w:hint="eastAsia"/>
        </w:rPr>
        <w:t>國際電話國碼</w:t>
      </w:r>
      <w:r>
        <w:rPr>
          <w:rFonts w:hint="eastAsia"/>
        </w:rPr>
        <w:t>:</w:t>
      </w:r>
      <w:r w:rsidRPr="00A932EE">
        <w:t xml:space="preserve"> http://</w:t>
      </w:r>
      <w:proofErr w:type="spellStart"/>
      <w:r w:rsidRPr="00A932EE">
        <w:t>www.csctours.com.tw</w:t>
      </w:r>
      <w:proofErr w:type="spellEnd"/>
      <w:r w:rsidRPr="00A932EE">
        <w:t>/</w:t>
      </w:r>
      <w:proofErr w:type="spellStart"/>
      <w:r w:rsidRPr="00A932EE">
        <w:t>webeip</w:t>
      </w:r>
      <w:proofErr w:type="spellEnd"/>
      <w:r w:rsidRPr="00A932EE">
        <w:t>/</w:t>
      </w:r>
      <w:proofErr w:type="spellStart"/>
      <w:r w:rsidRPr="00A932EE">
        <w:t>ht00126</w:t>
      </w:r>
      <w:proofErr w:type="spellEnd"/>
      <w:r w:rsidRPr="00A932EE">
        <w:t>/</w:t>
      </w:r>
      <w:proofErr w:type="spellStart"/>
      <w:r w:rsidRPr="00A932EE">
        <w:t>intl.asp</w:t>
      </w:r>
      <w:proofErr w:type="spellEnd"/>
    </w:p>
    <w:p w:rsidR="00A932EE" w:rsidRDefault="00A932EE" w:rsidP="00191A92">
      <w:r>
        <w:rPr>
          <w:rFonts w:hint="eastAsia"/>
        </w:rPr>
        <w:t>需進一步提供撥打說明</w:t>
      </w:r>
    </w:p>
    <w:p w:rsidR="00A932EE" w:rsidRDefault="00A932EE" w:rsidP="00242C7C">
      <w:r>
        <w:rPr>
          <w:rFonts w:hint="eastAsia"/>
        </w:rPr>
        <w:t>4.</w:t>
      </w:r>
      <w:r>
        <w:rPr>
          <w:rFonts w:hint="eastAsia"/>
        </w:rPr>
        <w:tab/>
        <w:t xml:space="preserve">address: </w:t>
      </w:r>
      <w:r>
        <w:rPr>
          <w:rFonts w:hint="eastAsia"/>
        </w:rPr>
        <w:t>住址。</w:t>
      </w:r>
      <w:r>
        <w:rPr>
          <w:rFonts w:hint="eastAsia"/>
        </w:rPr>
        <w:tab/>
        <w:t>line(</w:t>
      </w:r>
      <w:r>
        <w:rPr>
          <w:rFonts w:hint="eastAsia"/>
        </w:rPr>
        <w:t>巷弄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city(</w:t>
      </w:r>
      <w:r>
        <w:rPr>
          <w:rFonts w:hint="eastAsia"/>
        </w:rPr>
        <w:t>市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district(</w:t>
      </w:r>
      <w:r>
        <w:rPr>
          <w:rFonts w:hint="eastAsia"/>
        </w:rPr>
        <w:t>區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state(</w:t>
      </w:r>
      <w:r>
        <w:rPr>
          <w:rFonts w:hint="eastAsia"/>
        </w:rPr>
        <w:t>州省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country(</w:t>
      </w:r>
      <w:r>
        <w:rPr>
          <w:rFonts w:hint="eastAsia"/>
        </w:rPr>
        <w:t>國家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period(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期間</w:t>
      </w:r>
      <w:r>
        <w:rPr>
          <w:rFonts w:hint="eastAsia"/>
        </w:rPr>
        <w:t>)</w:t>
      </w:r>
      <w:proofErr w:type="gramEnd"/>
      <w:r>
        <w:rPr>
          <w:rFonts w:hint="eastAsia"/>
        </w:rPr>
        <w:t>等欄位</w:t>
      </w:r>
      <w:r w:rsidR="00BB0402">
        <w:rPr>
          <w:rFonts w:hint="eastAsia"/>
        </w:rPr>
        <w:t>，建議保留</w:t>
      </w:r>
      <w:r>
        <w:rPr>
          <w:rFonts w:hint="eastAsia"/>
        </w:rPr>
        <w:t>使用。</w:t>
      </w:r>
      <w:r w:rsidR="00BB0402">
        <w:rPr>
          <w:rFonts w:hint="eastAsia"/>
        </w:rPr>
        <w:t>若無法區分，可</w:t>
      </w:r>
      <w:r>
        <w:rPr>
          <w:rFonts w:hint="eastAsia"/>
        </w:rPr>
        <w:t>直接在</w:t>
      </w:r>
      <w:r>
        <w:rPr>
          <w:rFonts w:hint="eastAsia"/>
        </w:rPr>
        <w:t xml:space="preserve"> text </w:t>
      </w:r>
      <w:r w:rsidR="00BB0402">
        <w:rPr>
          <w:rFonts w:hint="eastAsia"/>
        </w:rPr>
        <w:t>欄位記錄</w:t>
      </w:r>
      <w:r>
        <w:rPr>
          <w:rFonts w:hint="eastAsia"/>
        </w:rPr>
        <w:t>。</w:t>
      </w:r>
    </w:p>
    <w:p w:rsidR="00191A92" w:rsidRDefault="00BB0402" w:rsidP="00242C7C">
      <w:r>
        <w:rPr>
          <w:rFonts w:hint="eastAsia"/>
        </w:rPr>
        <w:t>5.</w:t>
      </w:r>
      <w:r>
        <w:rPr>
          <w:rFonts w:hint="eastAsia"/>
        </w:rPr>
        <w:tab/>
      </w:r>
      <w:proofErr w:type="spellStart"/>
      <w:r>
        <w:rPr>
          <w:rFonts w:hint="eastAsia"/>
        </w:rPr>
        <w:t>maritalStatus</w:t>
      </w:r>
      <w:proofErr w:type="spellEnd"/>
      <w:r>
        <w:rPr>
          <w:rFonts w:hint="eastAsia"/>
        </w:rPr>
        <w:t>：病人目前的婚姻狀態。</w:t>
      </w:r>
      <w:proofErr w:type="spellStart"/>
      <w:r>
        <w:rPr>
          <w:rFonts w:hint="eastAsia"/>
        </w:rPr>
        <w:t>HL7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代碼表共提供</w:t>
      </w:r>
      <w:r>
        <w:rPr>
          <w:rFonts w:hint="eastAsia"/>
        </w:rPr>
        <w:t>11</w:t>
      </w:r>
      <w:r>
        <w:rPr>
          <w:rFonts w:hint="eastAsia"/>
        </w:rPr>
        <w:t>種婚姻狀態代碼</w:t>
      </w:r>
      <w:r>
        <w:rPr>
          <w:rFonts w:hint="eastAsia"/>
        </w:rPr>
        <w:t>(</w:t>
      </w:r>
      <w:r>
        <w:rPr>
          <w:rFonts w:hint="eastAsia"/>
        </w:rPr>
        <w:t>如：婚姻終止、離婚、合法分居、已婚等</w:t>
      </w:r>
      <w:r>
        <w:rPr>
          <w:rFonts w:hint="eastAsia"/>
        </w:rPr>
        <w:t>)</w:t>
      </w:r>
      <w:r>
        <w:rPr>
          <w:rFonts w:hint="eastAsia"/>
        </w:rPr>
        <w:t>，代碼詳細資訊於下列連結：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https://www.hl7.org/fhir/valueset-marital-status.html</w:instrText>
      </w:r>
      <w:r>
        <w:instrText xml:space="preserve">" </w:instrText>
      </w:r>
      <w:r>
        <w:fldChar w:fldCharType="separate"/>
      </w:r>
      <w:r w:rsidRPr="006E586E">
        <w:rPr>
          <w:rStyle w:val="a7"/>
          <w:rFonts w:hint="eastAsia"/>
        </w:rPr>
        <w:t>https://</w:t>
      </w:r>
      <w:proofErr w:type="spellStart"/>
      <w:r w:rsidRPr="006E586E">
        <w:rPr>
          <w:rStyle w:val="a7"/>
          <w:rFonts w:hint="eastAsia"/>
        </w:rPr>
        <w:t>www.hl7.org</w:t>
      </w:r>
      <w:proofErr w:type="spellEnd"/>
      <w:r w:rsidRPr="006E586E">
        <w:rPr>
          <w:rStyle w:val="a7"/>
          <w:rFonts w:hint="eastAsia"/>
        </w:rPr>
        <w:t>/</w:t>
      </w:r>
      <w:proofErr w:type="spellStart"/>
      <w:r w:rsidRPr="006E586E">
        <w:rPr>
          <w:rStyle w:val="a7"/>
          <w:rFonts w:hint="eastAsia"/>
        </w:rPr>
        <w:t>fhir</w:t>
      </w:r>
      <w:proofErr w:type="spellEnd"/>
      <w:r w:rsidRPr="006E586E">
        <w:rPr>
          <w:rStyle w:val="a7"/>
          <w:rFonts w:hint="eastAsia"/>
        </w:rPr>
        <w:t>/</w:t>
      </w:r>
      <w:proofErr w:type="spellStart"/>
      <w:r w:rsidRPr="006E586E">
        <w:rPr>
          <w:rStyle w:val="a7"/>
          <w:rFonts w:hint="eastAsia"/>
        </w:rPr>
        <w:t>valueset</w:t>
      </w:r>
      <w:proofErr w:type="spellEnd"/>
      <w:r w:rsidRPr="006E586E">
        <w:rPr>
          <w:rStyle w:val="a7"/>
          <w:rFonts w:hint="eastAsia"/>
        </w:rPr>
        <w:t>-marital-</w:t>
      </w:r>
      <w:proofErr w:type="spellStart"/>
      <w:r w:rsidRPr="006E586E">
        <w:rPr>
          <w:rStyle w:val="a7"/>
          <w:rFonts w:hint="eastAsia"/>
        </w:rPr>
        <w:t>status.html</w:t>
      </w:r>
      <w:proofErr w:type="spellEnd"/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Pr="00242C7C">
        <w:rPr>
          <w:rFonts w:hint="eastAsia"/>
          <w:color w:val="FF0000"/>
        </w:rPr>
        <w:t>建議保留上述代碼</w:t>
      </w:r>
      <w:r>
        <w:rPr>
          <w:rFonts w:hint="eastAsia"/>
        </w:rPr>
        <w:t>。視應用情境，可提供簡化之婚姻狀態，如已婚</w:t>
      </w:r>
      <w:r>
        <w:rPr>
          <w:rFonts w:hint="eastAsia"/>
        </w:rPr>
        <w:t>(M)</w:t>
      </w:r>
      <w:r>
        <w:rPr>
          <w:rFonts w:hint="eastAsia"/>
        </w:rPr>
        <w:t>、未婚</w:t>
      </w:r>
      <w:r>
        <w:rPr>
          <w:rFonts w:hint="eastAsia"/>
        </w:rPr>
        <w:t>(U)</w:t>
      </w:r>
      <w:r>
        <w:rPr>
          <w:rFonts w:hint="eastAsia"/>
        </w:rPr>
        <w:t>、婚姻狀態不明</w:t>
      </w:r>
      <w:r>
        <w:rPr>
          <w:rFonts w:hint="eastAsia"/>
        </w:rPr>
        <w:t>(</w:t>
      </w:r>
      <w:proofErr w:type="spellStart"/>
      <w:r>
        <w:rPr>
          <w:rFonts w:hint="eastAsia"/>
        </w:rPr>
        <w:t>unk</w:t>
      </w:r>
      <w:proofErr w:type="spellEnd"/>
      <w:r>
        <w:rPr>
          <w:rFonts w:hint="eastAsia"/>
        </w:rPr>
        <w:t xml:space="preserve">) </w:t>
      </w:r>
    </w:p>
    <w:p w:rsidR="00BB0402" w:rsidRDefault="00BB0402" w:rsidP="00191A92">
      <w:r>
        <w:rPr>
          <w:rFonts w:hint="eastAsia"/>
        </w:rPr>
        <w:t>6</w:t>
      </w:r>
      <w:r w:rsidRPr="00BB0402">
        <w:rPr>
          <w:rFonts w:hint="eastAsia"/>
        </w:rPr>
        <w:t>.</w:t>
      </w:r>
      <w:r w:rsidRPr="00BB0402">
        <w:rPr>
          <w:rFonts w:hint="eastAsia"/>
        </w:rPr>
        <w:tab/>
        <w:t>photo</w:t>
      </w:r>
      <w:r w:rsidRPr="00BB0402">
        <w:rPr>
          <w:rFonts w:hint="eastAsia"/>
        </w:rPr>
        <w:t>：建議以</w:t>
      </w:r>
      <w:r w:rsidRPr="00BB0402">
        <w:rPr>
          <w:rFonts w:hint="eastAsia"/>
        </w:rPr>
        <w:t xml:space="preserve"> URL </w:t>
      </w:r>
      <w:r w:rsidRPr="00BB0402">
        <w:rPr>
          <w:rFonts w:hint="eastAsia"/>
        </w:rPr>
        <w:t>連結方式取得相片。相片可上傳到各式網頁多媒體雲端伺服器或以</w:t>
      </w:r>
      <w:r w:rsidRPr="00BB0402">
        <w:rPr>
          <w:rFonts w:hint="eastAsia"/>
        </w:rPr>
        <w:t xml:space="preserve"> </w:t>
      </w:r>
      <w:proofErr w:type="spellStart"/>
      <w:r w:rsidRPr="00BB0402">
        <w:rPr>
          <w:rFonts w:hint="eastAsia"/>
        </w:rPr>
        <w:t>FHIR</w:t>
      </w:r>
      <w:proofErr w:type="spellEnd"/>
      <w:r w:rsidRPr="00BB0402">
        <w:rPr>
          <w:rFonts w:hint="eastAsia"/>
        </w:rPr>
        <w:t xml:space="preserve"> media </w:t>
      </w:r>
      <w:r w:rsidRPr="00BB0402">
        <w:rPr>
          <w:rFonts w:hint="eastAsia"/>
        </w:rPr>
        <w:t>規格上傳</w:t>
      </w:r>
      <w:r w:rsidRPr="00BB0402">
        <w:rPr>
          <w:rFonts w:hint="eastAsia"/>
        </w:rPr>
        <w:t xml:space="preserve"> </w:t>
      </w:r>
      <w:proofErr w:type="spellStart"/>
      <w:r w:rsidRPr="00BB0402">
        <w:rPr>
          <w:rFonts w:hint="eastAsia"/>
        </w:rPr>
        <w:t>FHIR</w:t>
      </w:r>
      <w:proofErr w:type="spellEnd"/>
      <w:r w:rsidRPr="00BB0402">
        <w:rPr>
          <w:rFonts w:hint="eastAsia"/>
        </w:rPr>
        <w:t xml:space="preserve"> server</w:t>
      </w:r>
      <w:r w:rsidRPr="00BB0402">
        <w:rPr>
          <w:rFonts w:hint="eastAsia"/>
        </w:rPr>
        <w:t>。</w:t>
      </w:r>
    </w:p>
    <w:p w:rsidR="00BB0402" w:rsidRDefault="00965759" w:rsidP="00BB0402">
      <w:r>
        <w:rPr>
          <w:rFonts w:hint="eastAsia"/>
        </w:rPr>
        <w:t>7</w:t>
      </w:r>
      <w:r w:rsidR="00BB0402">
        <w:rPr>
          <w:rFonts w:hint="eastAsia"/>
        </w:rPr>
        <w:t>.</w:t>
      </w:r>
      <w:r w:rsidR="00BB0402">
        <w:rPr>
          <w:rFonts w:hint="eastAsia"/>
        </w:rPr>
        <w:tab/>
        <w:t>contact</w:t>
      </w:r>
      <w:r w:rsidR="00BB0402">
        <w:rPr>
          <w:rFonts w:hint="eastAsia"/>
        </w:rPr>
        <w:t>：病人之聯絡人。可能針對某些健康醫療照護，如手術同意、醫療費用處裡、照護服務、保險申請及給付等，會有不同之聯絡對象。關係代碼需進一步增修確認。現行關係代碼參考</w:t>
      </w:r>
      <w:r w:rsidR="00BB0402">
        <w:rPr>
          <w:rFonts w:hint="eastAsia"/>
        </w:rPr>
        <w:t>:https://www.hl7.org/fhir/patient-definitions.html#Patient.contact.relationship</w:t>
      </w:r>
    </w:p>
    <w:p w:rsidR="00965759" w:rsidRDefault="00965759" w:rsidP="00BB0402"/>
    <w:p w:rsidR="00965759" w:rsidRDefault="00965759" w:rsidP="00BB0402"/>
    <w:p w:rsidR="00BB0402" w:rsidRDefault="0093041B" w:rsidP="00191A92">
      <w:r>
        <w:rPr>
          <w:rFonts w:hint="eastAsia"/>
        </w:rPr>
        <w:lastRenderedPageBreak/>
        <w:t>8</w:t>
      </w:r>
      <w:r w:rsidRPr="0093041B">
        <w:rPr>
          <w:rFonts w:hint="eastAsia"/>
        </w:rPr>
        <w:t>.</w:t>
      </w:r>
      <w:r w:rsidRPr="0093041B">
        <w:rPr>
          <w:rFonts w:hint="eastAsia"/>
        </w:rPr>
        <w:tab/>
        <w:t xml:space="preserve">link </w:t>
      </w:r>
      <w:r w:rsidRPr="0093041B">
        <w:rPr>
          <w:rFonts w:hint="eastAsia"/>
        </w:rPr>
        <w:t>參考到</w:t>
      </w:r>
      <w:proofErr w:type="gramStart"/>
      <w:r w:rsidRPr="0093041B">
        <w:rPr>
          <w:rFonts w:hint="eastAsia"/>
        </w:rPr>
        <w:t>到</w:t>
      </w:r>
      <w:proofErr w:type="gramEnd"/>
      <w:r w:rsidRPr="0093041B">
        <w:rPr>
          <w:rFonts w:hint="eastAsia"/>
        </w:rPr>
        <w:t>病人或其關係人</w:t>
      </w:r>
      <w:r>
        <w:rPr>
          <w:rFonts w:hint="eastAsia"/>
        </w:rPr>
        <w:t>(</w:t>
      </w:r>
      <w:r>
        <w:rPr>
          <w:rFonts w:hint="eastAsia"/>
        </w:rPr>
        <w:t>可用連結到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FHIR</w:t>
      </w:r>
      <w:proofErr w:type="spellEnd"/>
      <w:r>
        <w:rPr>
          <w:rFonts w:hint="eastAsia"/>
        </w:rPr>
        <w:t xml:space="preserve"> person</w:t>
      </w:r>
      <w:r>
        <w:rPr>
          <w:rFonts w:hint="eastAsia"/>
        </w:rPr>
        <w:t>取得關係人進一步資訊</w:t>
      </w:r>
      <w:r>
        <w:rPr>
          <w:rFonts w:hint="eastAsia"/>
        </w:rPr>
        <w:t>)</w:t>
      </w:r>
    </w:p>
    <w:p w:rsidR="00C969F1" w:rsidRDefault="0093041B" w:rsidP="0093041B">
      <w:pPr>
        <w:rPr>
          <w:ins w:id="0" w:author="User" w:date="2019-08-13T07:01:00Z"/>
          <w:rFonts w:hint="eastAsia"/>
        </w:rPr>
      </w:pPr>
      <w:r>
        <w:rPr>
          <w:rFonts w:hint="eastAsia"/>
        </w:rPr>
        <w:t>9</w:t>
      </w:r>
      <w:r w:rsidRPr="0093041B">
        <w:rPr>
          <w:rFonts w:hint="eastAsia"/>
        </w:rPr>
        <w:t>.</w:t>
      </w:r>
      <w:r w:rsidRPr="0093041B">
        <w:rPr>
          <w:rFonts w:hint="eastAsia"/>
        </w:rPr>
        <w:tab/>
      </w:r>
      <w:r w:rsidRPr="0093041B">
        <w:rPr>
          <w:rFonts w:hint="eastAsia"/>
        </w:rPr>
        <w:t>長照身分別</w:t>
      </w:r>
      <w:r>
        <w:rPr>
          <w:rFonts w:hint="eastAsia"/>
        </w:rPr>
        <w:t>建議放在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FHIR</w:t>
      </w:r>
      <w:proofErr w:type="spellEnd"/>
      <w:r>
        <w:rPr>
          <w:rFonts w:hint="eastAsia"/>
        </w:rPr>
        <w:t xml:space="preserve"> coverage</w:t>
      </w:r>
      <w:r>
        <w:rPr>
          <w:rFonts w:hint="eastAsia"/>
        </w:rPr>
        <w:t>。</w:t>
      </w:r>
      <w:r w:rsidRPr="0093041B">
        <w:rPr>
          <w:rFonts w:hint="eastAsia"/>
        </w:rPr>
        <w:t>重大傷病、特殊疾病</w:t>
      </w:r>
      <w:r w:rsidRPr="0093041B">
        <w:rPr>
          <w:rFonts w:hint="eastAsia"/>
        </w:rPr>
        <w:t>(</w:t>
      </w:r>
      <w:r w:rsidRPr="0093041B">
        <w:rPr>
          <w:rFonts w:hint="eastAsia"/>
        </w:rPr>
        <w:t>如精神疾病、傳染病…</w:t>
      </w:r>
      <w:r w:rsidRPr="0093041B">
        <w:rPr>
          <w:rFonts w:hint="eastAsia"/>
        </w:rPr>
        <w:t xml:space="preserve">) </w:t>
      </w:r>
      <w:r w:rsidRPr="0093041B">
        <w:rPr>
          <w:rFonts w:hint="eastAsia"/>
        </w:rPr>
        <w:t>放在哪</w:t>
      </w:r>
      <w:proofErr w:type="gramStart"/>
      <w:r w:rsidRPr="0093041B">
        <w:rPr>
          <w:rFonts w:hint="eastAsia"/>
        </w:rPr>
        <w:t>個</w:t>
      </w:r>
      <w:proofErr w:type="gramEnd"/>
      <w:r w:rsidRPr="0093041B">
        <w:rPr>
          <w:rFonts w:hint="eastAsia"/>
        </w:rPr>
        <w:t>欄位。建議放在</w:t>
      </w:r>
      <w:r w:rsidRPr="0093041B">
        <w:rPr>
          <w:rFonts w:hint="eastAsia"/>
        </w:rPr>
        <w:t xml:space="preserve"> </w:t>
      </w:r>
      <w:proofErr w:type="spellStart"/>
      <w:r w:rsidRPr="0093041B">
        <w:rPr>
          <w:rFonts w:hint="eastAsia"/>
        </w:rPr>
        <w:t>FHIR</w:t>
      </w:r>
      <w:proofErr w:type="spellEnd"/>
      <w:r w:rsidRPr="0093041B">
        <w:rPr>
          <w:rFonts w:hint="eastAsia"/>
        </w:rPr>
        <w:t xml:space="preserve"> condition</w:t>
      </w:r>
      <w:r w:rsidRPr="0093041B">
        <w:rPr>
          <w:rFonts w:hint="eastAsia"/>
        </w:rPr>
        <w:t>，</w:t>
      </w:r>
      <w:proofErr w:type="gramStart"/>
      <w:r w:rsidRPr="0093041B">
        <w:rPr>
          <w:rFonts w:hint="eastAsia"/>
        </w:rPr>
        <w:t>不</w:t>
      </w:r>
      <w:proofErr w:type="gramEnd"/>
      <w:r w:rsidRPr="0093041B">
        <w:rPr>
          <w:rFonts w:hint="eastAsia"/>
        </w:rPr>
        <w:t>放在</w:t>
      </w:r>
      <w:r w:rsidRPr="0093041B">
        <w:rPr>
          <w:rFonts w:hint="eastAsia"/>
        </w:rPr>
        <w:t xml:space="preserve"> patient resource </w:t>
      </w:r>
      <w:r w:rsidRPr="0093041B">
        <w:rPr>
          <w:rFonts w:hint="eastAsia"/>
        </w:rPr>
        <w:t>當中。</w:t>
      </w:r>
    </w:p>
    <w:p w:rsidR="0093041B" w:rsidRDefault="00C969F1" w:rsidP="0093041B">
      <w:bookmarkStart w:id="1" w:name="_GoBack"/>
      <w:bookmarkEnd w:id="1"/>
      <w:r>
        <w:rPr>
          <w:rFonts w:hint="eastAsia"/>
        </w:rPr>
        <w:t>10</w:t>
      </w:r>
      <w:r w:rsidR="0093041B" w:rsidRPr="0093041B">
        <w:rPr>
          <w:rFonts w:hint="eastAsia"/>
        </w:rPr>
        <w:tab/>
      </w:r>
      <w:r w:rsidR="0093041B" w:rsidRPr="0093041B">
        <w:rPr>
          <w:rFonts w:hint="eastAsia"/>
        </w:rPr>
        <w:t>某些國家或地區在病人基本資料中須紀錄人種。</w:t>
      </w:r>
      <w:r w:rsidR="0093041B" w:rsidRPr="0093041B">
        <w:rPr>
          <w:rFonts w:hint="eastAsia"/>
        </w:rPr>
        <w:t xml:space="preserve"> </w:t>
      </w:r>
      <w:r w:rsidR="0093041B">
        <w:rPr>
          <w:rFonts w:hint="eastAsia"/>
        </w:rPr>
        <w:t>建議</w:t>
      </w:r>
      <w:r w:rsidR="0093041B" w:rsidRPr="0093041B">
        <w:rPr>
          <w:rFonts w:hint="eastAsia"/>
        </w:rPr>
        <w:t>參考</w:t>
      </w:r>
      <w:r w:rsidR="0093041B" w:rsidRPr="0093041B">
        <w:rPr>
          <w:rFonts w:hint="eastAsia"/>
        </w:rPr>
        <w:t xml:space="preserve"> US </w:t>
      </w:r>
      <w:r w:rsidR="0093041B" w:rsidRPr="0093041B">
        <w:rPr>
          <w:rFonts w:hint="eastAsia"/>
        </w:rPr>
        <w:t>延伸之規範</w:t>
      </w:r>
      <w:r w:rsidR="0093041B" w:rsidRPr="0093041B">
        <w:rPr>
          <w:rFonts w:hint="eastAsia"/>
        </w:rPr>
        <w:t xml:space="preserve">: </w:t>
      </w:r>
      <w:hyperlink r:id="rId10" w:history="1">
        <w:r w:rsidR="0093041B" w:rsidRPr="006E586E">
          <w:rPr>
            <w:rStyle w:val="a7"/>
            <w:rFonts w:hint="eastAsia"/>
          </w:rPr>
          <w:t>https://www.hl7.org/fhir/us/core/StructureDefinition-us-core-patient.html</w:t>
        </w:r>
      </w:hyperlink>
    </w:p>
    <w:p w:rsidR="00A076EE" w:rsidRPr="00E9694D" w:rsidRDefault="00A076EE" w:rsidP="00242C7C">
      <w:pPr>
        <w:rPr>
          <w:color w:val="808080" w:themeColor="background1" w:themeShade="80"/>
          <w:szCs w:val="28"/>
        </w:rPr>
      </w:pPr>
    </w:p>
    <w:sectPr w:rsidR="00A076EE" w:rsidRPr="00E9694D" w:rsidSect="006A4ABF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F02" w:rsidRDefault="00365F02" w:rsidP="00893EC8">
      <w:pPr>
        <w:spacing w:line="240" w:lineRule="auto"/>
      </w:pPr>
      <w:r>
        <w:separator/>
      </w:r>
    </w:p>
  </w:endnote>
  <w:endnote w:type="continuationSeparator" w:id="0">
    <w:p w:rsidR="00365F02" w:rsidRDefault="00365F02" w:rsidP="00893E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F02" w:rsidRDefault="00365F02" w:rsidP="00893EC8">
      <w:pPr>
        <w:spacing w:line="240" w:lineRule="auto"/>
      </w:pPr>
      <w:r>
        <w:separator/>
      </w:r>
    </w:p>
  </w:footnote>
  <w:footnote w:type="continuationSeparator" w:id="0">
    <w:p w:rsidR="00365F02" w:rsidRDefault="00365F02" w:rsidP="00893E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27D9"/>
    <w:multiLevelType w:val="hybridMultilevel"/>
    <w:tmpl w:val="7D84A538"/>
    <w:lvl w:ilvl="0" w:tplc="51FA38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3">
      <w:start w:val="1"/>
      <w:numFmt w:val="upperRoman"/>
      <w:lvlText w:val="%3.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5203A2E"/>
    <w:multiLevelType w:val="hybridMultilevel"/>
    <w:tmpl w:val="C5AAA9B8"/>
    <w:lvl w:ilvl="0" w:tplc="79181BDA">
      <w:start w:val="1"/>
      <w:numFmt w:val="upperLetter"/>
      <w:lvlText w:val="%1."/>
      <w:lvlJc w:val="left"/>
      <w:pPr>
        <w:ind w:left="91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19" w:hanging="480"/>
      </w:pPr>
    </w:lvl>
    <w:lvl w:ilvl="2" w:tplc="0409001B" w:tentative="1">
      <w:start w:val="1"/>
      <w:numFmt w:val="lowerRoman"/>
      <w:lvlText w:val="%3."/>
      <w:lvlJc w:val="right"/>
      <w:pPr>
        <w:ind w:left="1999" w:hanging="480"/>
      </w:pPr>
    </w:lvl>
    <w:lvl w:ilvl="3" w:tplc="0409000F" w:tentative="1">
      <w:start w:val="1"/>
      <w:numFmt w:val="decimal"/>
      <w:lvlText w:val="%4."/>
      <w:lvlJc w:val="left"/>
      <w:pPr>
        <w:ind w:left="24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9" w:hanging="480"/>
      </w:pPr>
    </w:lvl>
    <w:lvl w:ilvl="5" w:tplc="0409001B" w:tentative="1">
      <w:start w:val="1"/>
      <w:numFmt w:val="lowerRoman"/>
      <w:lvlText w:val="%6."/>
      <w:lvlJc w:val="right"/>
      <w:pPr>
        <w:ind w:left="3439" w:hanging="480"/>
      </w:pPr>
    </w:lvl>
    <w:lvl w:ilvl="6" w:tplc="0409000F" w:tentative="1">
      <w:start w:val="1"/>
      <w:numFmt w:val="decimal"/>
      <w:lvlText w:val="%7."/>
      <w:lvlJc w:val="left"/>
      <w:pPr>
        <w:ind w:left="39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9" w:hanging="480"/>
      </w:pPr>
    </w:lvl>
    <w:lvl w:ilvl="8" w:tplc="0409001B" w:tentative="1">
      <w:start w:val="1"/>
      <w:numFmt w:val="lowerRoman"/>
      <w:lvlText w:val="%9."/>
      <w:lvlJc w:val="right"/>
      <w:pPr>
        <w:ind w:left="4879" w:hanging="480"/>
      </w:pPr>
    </w:lvl>
  </w:abstractNum>
  <w:abstractNum w:abstractNumId="2">
    <w:nsid w:val="0C985410"/>
    <w:multiLevelType w:val="hybridMultilevel"/>
    <w:tmpl w:val="A8AC82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1AD4672"/>
    <w:multiLevelType w:val="hybridMultilevel"/>
    <w:tmpl w:val="4BEAB6B0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4B0B95"/>
    <w:multiLevelType w:val="hybridMultilevel"/>
    <w:tmpl w:val="594E6C6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A45B40"/>
    <w:multiLevelType w:val="hybridMultilevel"/>
    <w:tmpl w:val="CF30FBD8"/>
    <w:lvl w:ilvl="0" w:tplc="4B903596">
      <w:start w:val="1"/>
      <w:numFmt w:val="upperLetter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4A40BA6"/>
    <w:multiLevelType w:val="hybridMultilevel"/>
    <w:tmpl w:val="848443D6"/>
    <w:lvl w:ilvl="0" w:tplc="B69C0C56">
      <w:start w:val="1"/>
      <w:numFmt w:val="decimal"/>
      <w:lvlText w:val="%1."/>
      <w:lvlJc w:val="left"/>
      <w:pPr>
        <w:ind w:left="1331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166D7925"/>
    <w:multiLevelType w:val="hybridMultilevel"/>
    <w:tmpl w:val="A380EBF0"/>
    <w:lvl w:ilvl="0" w:tplc="7478A8F0">
      <w:start w:val="1"/>
      <w:numFmt w:val="lowerRoman"/>
      <w:lvlText w:val="%1."/>
      <w:lvlJc w:val="center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6F43921"/>
    <w:multiLevelType w:val="hybridMultilevel"/>
    <w:tmpl w:val="5DB679D0"/>
    <w:lvl w:ilvl="0" w:tplc="FF724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A306805"/>
    <w:multiLevelType w:val="hybridMultilevel"/>
    <w:tmpl w:val="4BEAB6B0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B4B48FE"/>
    <w:multiLevelType w:val="hybridMultilevel"/>
    <w:tmpl w:val="A13E72A8"/>
    <w:lvl w:ilvl="0" w:tplc="F4A2706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DD940AA"/>
    <w:multiLevelType w:val="hybridMultilevel"/>
    <w:tmpl w:val="F9F49780"/>
    <w:lvl w:ilvl="0" w:tplc="04090001">
      <w:start w:val="1"/>
      <w:numFmt w:val="bullet"/>
      <w:lvlText w:val="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2">
    <w:nsid w:val="1FF10BF2"/>
    <w:multiLevelType w:val="hybridMultilevel"/>
    <w:tmpl w:val="98FA410E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00C21BB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20D66160"/>
    <w:multiLevelType w:val="hybridMultilevel"/>
    <w:tmpl w:val="88D86A0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5">
    <w:nsid w:val="21102D6F"/>
    <w:multiLevelType w:val="hybridMultilevel"/>
    <w:tmpl w:val="A8AC82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8EB7786"/>
    <w:multiLevelType w:val="hybridMultilevel"/>
    <w:tmpl w:val="0C2660B4"/>
    <w:lvl w:ilvl="0" w:tplc="B5340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A117D43"/>
    <w:multiLevelType w:val="hybridMultilevel"/>
    <w:tmpl w:val="88D86A0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8">
    <w:nsid w:val="2FE23888"/>
    <w:multiLevelType w:val="hybridMultilevel"/>
    <w:tmpl w:val="8D5C709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37C4729"/>
    <w:multiLevelType w:val="hybridMultilevel"/>
    <w:tmpl w:val="83FCBCFC"/>
    <w:lvl w:ilvl="0" w:tplc="7EAC2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3C309AC"/>
    <w:multiLevelType w:val="hybridMultilevel"/>
    <w:tmpl w:val="95707CFE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5C515DD"/>
    <w:multiLevelType w:val="hybridMultilevel"/>
    <w:tmpl w:val="927C234E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3A213F51"/>
    <w:multiLevelType w:val="hybridMultilevel"/>
    <w:tmpl w:val="8F789356"/>
    <w:lvl w:ilvl="0" w:tplc="8390B35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DA069B4"/>
    <w:multiLevelType w:val="hybridMultilevel"/>
    <w:tmpl w:val="34BA2BFC"/>
    <w:lvl w:ilvl="0" w:tplc="3EB4D5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E2259A1"/>
    <w:multiLevelType w:val="hybridMultilevel"/>
    <w:tmpl w:val="840C4AAE"/>
    <w:lvl w:ilvl="0" w:tplc="0008A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E3704EB"/>
    <w:multiLevelType w:val="hybridMultilevel"/>
    <w:tmpl w:val="594E6C6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3E923660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>
    <w:nsid w:val="3E9B00A8"/>
    <w:multiLevelType w:val="multilevel"/>
    <w:tmpl w:val="D00617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409A03BD"/>
    <w:multiLevelType w:val="hybridMultilevel"/>
    <w:tmpl w:val="3C64291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2723EF3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>
    <w:nsid w:val="42C967ED"/>
    <w:multiLevelType w:val="hybridMultilevel"/>
    <w:tmpl w:val="DCE025D0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1">
    <w:nsid w:val="44523F73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>
    <w:nsid w:val="44A942E8"/>
    <w:multiLevelType w:val="hybridMultilevel"/>
    <w:tmpl w:val="927651EE"/>
    <w:lvl w:ilvl="0" w:tplc="4B903596">
      <w:start w:val="1"/>
      <w:numFmt w:val="upperLetter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  <w:rPr>
        <w:rFonts w:hint="eastAsia"/>
      </w:rPr>
    </w:lvl>
    <w:lvl w:ilvl="2" w:tplc="6E182A56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4BCE5CF1"/>
    <w:multiLevelType w:val="hybridMultilevel"/>
    <w:tmpl w:val="F8AC8942"/>
    <w:lvl w:ilvl="0" w:tplc="474C8328">
      <w:start w:val="1"/>
      <w:numFmt w:val="lowerRoman"/>
      <w:lvlText w:val="%1.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4">
    <w:nsid w:val="55FC5CBA"/>
    <w:multiLevelType w:val="hybridMultilevel"/>
    <w:tmpl w:val="FD5A086E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59D75707"/>
    <w:multiLevelType w:val="hybridMultilevel"/>
    <w:tmpl w:val="E834B642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6">
    <w:nsid w:val="5AF94333"/>
    <w:multiLevelType w:val="hybridMultilevel"/>
    <w:tmpl w:val="65560198"/>
    <w:lvl w:ilvl="0" w:tplc="532E7FDC">
      <w:start w:val="1"/>
      <w:numFmt w:val="lowerRoman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BFC2100"/>
    <w:multiLevelType w:val="hybridMultilevel"/>
    <w:tmpl w:val="33C0C804"/>
    <w:lvl w:ilvl="0" w:tplc="B5340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5CC667AB"/>
    <w:multiLevelType w:val="hybridMultilevel"/>
    <w:tmpl w:val="4F4ECD9C"/>
    <w:lvl w:ilvl="0" w:tplc="08BA2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5D91452A"/>
    <w:multiLevelType w:val="hybridMultilevel"/>
    <w:tmpl w:val="836A0F6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623D7749"/>
    <w:multiLevelType w:val="hybridMultilevel"/>
    <w:tmpl w:val="CE6A39B4"/>
    <w:lvl w:ilvl="0" w:tplc="4B903596">
      <w:start w:val="1"/>
      <w:numFmt w:val="upperLetter"/>
      <w:lvlText w:val="%1."/>
      <w:lvlJc w:val="left"/>
      <w:pPr>
        <w:ind w:left="480" w:hanging="480"/>
      </w:pPr>
    </w:lvl>
    <w:lvl w:ilvl="1" w:tplc="7478A8F0">
      <w:start w:val="1"/>
      <w:numFmt w:val="lowerRoman"/>
      <w:lvlText w:val="%2."/>
      <w:lvlJc w:val="center"/>
      <w:pPr>
        <w:ind w:left="7143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654009B5"/>
    <w:multiLevelType w:val="hybridMultilevel"/>
    <w:tmpl w:val="09544DB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6DC31237"/>
    <w:multiLevelType w:val="hybridMultilevel"/>
    <w:tmpl w:val="7CB46B18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0536AF7"/>
    <w:multiLevelType w:val="hybridMultilevel"/>
    <w:tmpl w:val="5DB679D0"/>
    <w:lvl w:ilvl="0" w:tplc="FF7245A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4B903596">
      <w:start w:val="1"/>
      <w:numFmt w:val="upperLetter"/>
      <w:lvlText w:val="%2.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4">
    <w:nsid w:val="72B966A6"/>
    <w:multiLevelType w:val="hybridMultilevel"/>
    <w:tmpl w:val="E3F82D32"/>
    <w:lvl w:ilvl="0" w:tplc="B1741C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5">
    <w:nsid w:val="73DF1472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6">
    <w:nsid w:val="77CE783D"/>
    <w:multiLevelType w:val="hybridMultilevel"/>
    <w:tmpl w:val="2D046D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78535011"/>
    <w:multiLevelType w:val="hybridMultilevel"/>
    <w:tmpl w:val="C5E8CFC0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8">
    <w:nsid w:val="79436256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9">
    <w:nsid w:val="7EF2516C"/>
    <w:multiLevelType w:val="hybridMultilevel"/>
    <w:tmpl w:val="A83C89A0"/>
    <w:lvl w:ilvl="0" w:tplc="0409001B">
      <w:start w:val="1"/>
      <w:numFmt w:val="lowerRoman"/>
      <w:lvlText w:val="%1."/>
      <w:lvlJc w:val="right"/>
      <w:pPr>
        <w:ind w:left="10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num w:numId="1">
    <w:abstractNumId w:val="39"/>
  </w:num>
  <w:num w:numId="2">
    <w:abstractNumId w:val="37"/>
  </w:num>
  <w:num w:numId="3">
    <w:abstractNumId w:val="18"/>
  </w:num>
  <w:num w:numId="4">
    <w:abstractNumId w:val="16"/>
  </w:num>
  <w:num w:numId="5">
    <w:abstractNumId w:val="41"/>
  </w:num>
  <w:num w:numId="6">
    <w:abstractNumId w:val="4"/>
  </w:num>
  <w:num w:numId="7">
    <w:abstractNumId w:val="25"/>
  </w:num>
  <w:num w:numId="8">
    <w:abstractNumId w:val="44"/>
  </w:num>
  <w:num w:numId="9">
    <w:abstractNumId w:val="0"/>
  </w:num>
  <w:num w:numId="10">
    <w:abstractNumId w:val="24"/>
  </w:num>
  <w:num w:numId="11">
    <w:abstractNumId w:val="3"/>
  </w:num>
  <w:num w:numId="12">
    <w:abstractNumId w:val="9"/>
  </w:num>
  <w:num w:numId="13">
    <w:abstractNumId w:val="42"/>
  </w:num>
  <w:num w:numId="14">
    <w:abstractNumId w:val="43"/>
  </w:num>
  <w:num w:numId="15">
    <w:abstractNumId w:val="34"/>
  </w:num>
  <w:num w:numId="16">
    <w:abstractNumId w:val="6"/>
  </w:num>
  <w:num w:numId="17">
    <w:abstractNumId w:val="12"/>
  </w:num>
  <w:num w:numId="18">
    <w:abstractNumId w:val="1"/>
  </w:num>
  <w:num w:numId="19">
    <w:abstractNumId w:val="2"/>
  </w:num>
  <w:num w:numId="20">
    <w:abstractNumId w:val="21"/>
  </w:num>
  <w:num w:numId="21">
    <w:abstractNumId w:val="35"/>
  </w:num>
  <w:num w:numId="22">
    <w:abstractNumId w:val="36"/>
  </w:num>
  <w:num w:numId="23">
    <w:abstractNumId w:val="17"/>
  </w:num>
  <w:num w:numId="24">
    <w:abstractNumId w:val="40"/>
  </w:num>
  <w:num w:numId="25">
    <w:abstractNumId w:val="47"/>
  </w:num>
  <w:num w:numId="26">
    <w:abstractNumId w:val="30"/>
  </w:num>
  <w:num w:numId="27">
    <w:abstractNumId w:val="14"/>
  </w:num>
  <w:num w:numId="28">
    <w:abstractNumId w:val="28"/>
  </w:num>
  <w:num w:numId="29">
    <w:abstractNumId w:val="15"/>
  </w:num>
  <w:num w:numId="30">
    <w:abstractNumId w:val="8"/>
  </w:num>
  <w:num w:numId="31">
    <w:abstractNumId w:val="33"/>
  </w:num>
  <w:num w:numId="32">
    <w:abstractNumId w:val="46"/>
  </w:num>
  <w:num w:numId="33">
    <w:abstractNumId w:val="11"/>
  </w:num>
  <w:num w:numId="34">
    <w:abstractNumId w:val="7"/>
  </w:num>
  <w:num w:numId="35">
    <w:abstractNumId w:val="5"/>
  </w:num>
  <w:num w:numId="36">
    <w:abstractNumId w:val="32"/>
  </w:num>
  <w:num w:numId="37">
    <w:abstractNumId w:val="49"/>
  </w:num>
  <w:num w:numId="38">
    <w:abstractNumId w:val="45"/>
  </w:num>
  <w:num w:numId="39">
    <w:abstractNumId w:val="20"/>
  </w:num>
  <w:num w:numId="40">
    <w:abstractNumId w:val="29"/>
  </w:num>
  <w:num w:numId="41">
    <w:abstractNumId w:val="13"/>
  </w:num>
  <w:num w:numId="42">
    <w:abstractNumId w:val="31"/>
  </w:num>
  <w:num w:numId="43">
    <w:abstractNumId w:val="48"/>
  </w:num>
  <w:num w:numId="44">
    <w:abstractNumId w:val="26"/>
  </w:num>
  <w:num w:numId="45">
    <w:abstractNumId w:val="10"/>
  </w:num>
  <w:num w:numId="46">
    <w:abstractNumId w:val="23"/>
  </w:num>
  <w:num w:numId="47">
    <w:abstractNumId w:val="22"/>
  </w:num>
  <w:num w:numId="48">
    <w:abstractNumId w:val="27"/>
  </w:num>
  <w:num w:numId="49">
    <w:abstractNumId w:val="19"/>
  </w:num>
  <w:num w:numId="50">
    <w:abstractNumId w:val="3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hsiao">
    <w15:presenceInfo w15:providerId="None" w15:userId="chhsi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trackRevisions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CD8"/>
    <w:rsid w:val="0000608F"/>
    <w:rsid w:val="00020700"/>
    <w:rsid w:val="0003647F"/>
    <w:rsid w:val="00043606"/>
    <w:rsid w:val="00044E8D"/>
    <w:rsid w:val="00045B35"/>
    <w:rsid w:val="000615C8"/>
    <w:rsid w:val="000621A2"/>
    <w:rsid w:val="000630B3"/>
    <w:rsid w:val="00065516"/>
    <w:rsid w:val="00084839"/>
    <w:rsid w:val="0009127D"/>
    <w:rsid w:val="0009745A"/>
    <w:rsid w:val="000A04BB"/>
    <w:rsid w:val="000B6038"/>
    <w:rsid w:val="000D6498"/>
    <w:rsid w:val="00112B48"/>
    <w:rsid w:val="00113A97"/>
    <w:rsid w:val="0012254E"/>
    <w:rsid w:val="00134BF4"/>
    <w:rsid w:val="00144279"/>
    <w:rsid w:val="00146305"/>
    <w:rsid w:val="00150C70"/>
    <w:rsid w:val="0015656F"/>
    <w:rsid w:val="001572DD"/>
    <w:rsid w:val="0016039D"/>
    <w:rsid w:val="00167D2F"/>
    <w:rsid w:val="00176015"/>
    <w:rsid w:val="0017675E"/>
    <w:rsid w:val="00180F20"/>
    <w:rsid w:val="00181C2A"/>
    <w:rsid w:val="0018272B"/>
    <w:rsid w:val="00185CD5"/>
    <w:rsid w:val="00191A92"/>
    <w:rsid w:val="00194E48"/>
    <w:rsid w:val="0019531E"/>
    <w:rsid w:val="001A3CEA"/>
    <w:rsid w:val="001A482B"/>
    <w:rsid w:val="001A4FC0"/>
    <w:rsid w:val="001B51BF"/>
    <w:rsid w:val="001B544A"/>
    <w:rsid w:val="001B547C"/>
    <w:rsid w:val="001D6764"/>
    <w:rsid w:val="001E5B0A"/>
    <w:rsid w:val="001E5CC7"/>
    <w:rsid w:val="001F7824"/>
    <w:rsid w:val="00205B31"/>
    <w:rsid w:val="00207C08"/>
    <w:rsid w:val="002124A6"/>
    <w:rsid w:val="00217AD5"/>
    <w:rsid w:val="0022303C"/>
    <w:rsid w:val="00230E69"/>
    <w:rsid w:val="00232CFF"/>
    <w:rsid w:val="002350E6"/>
    <w:rsid w:val="00235623"/>
    <w:rsid w:val="00242C7C"/>
    <w:rsid w:val="002557D5"/>
    <w:rsid w:val="002571B5"/>
    <w:rsid w:val="00267A35"/>
    <w:rsid w:val="00272AB7"/>
    <w:rsid w:val="0028325F"/>
    <w:rsid w:val="00283803"/>
    <w:rsid w:val="00283E91"/>
    <w:rsid w:val="00286424"/>
    <w:rsid w:val="002950A8"/>
    <w:rsid w:val="002A0493"/>
    <w:rsid w:val="002A73D9"/>
    <w:rsid w:val="002B1F55"/>
    <w:rsid w:val="002B522F"/>
    <w:rsid w:val="002B5ADA"/>
    <w:rsid w:val="002C2698"/>
    <w:rsid w:val="002C3154"/>
    <w:rsid w:val="002C4F4E"/>
    <w:rsid w:val="002D7132"/>
    <w:rsid w:val="002D7FBC"/>
    <w:rsid w:val="002F0700"/>
    <w:rsid w:val="002F4E07"/>
    <w:rsid w:val="003117D4"/>
    <w:rsid w:val="00314C54"/>
    <w:rsid w:val="003152D7"/>
    <w:rsid w:val="0031638E"/>
    <w:rsid w:val="00325614"/>
    <w:rsid w:val="003306C8"/>
    <w:rsid w:val="0033413D"/>
    <w:rsid w:val="00342907"/>
    <w:rsid w:val="00344F20"/>
    <w:rsid w:val="00350D4E"/>
    <w:rsid w:val="0036102D"/>
    <w:rsid w:val="00362CCE"/>
    <w:rsid w:val="00365F02"/>
    <w:rsid w:val="00370546"/>
    <w:rsid w:val="003847A6"/>
    <w:rsid w:val="00397E23"/>
    <w:rsid w:val="003F5B0F"/>
    <w:rsid w:val="00415B5A"/>
    <w:rsid w:val="00431A3B"/>
    <w:rsid w:val="00436C33"/>
    <w:rsid w:val="00447314"/>
    <w:rsid w:val="00455A04"/>
    <w:rsid w:val="004566CF"/>
    <w:rsid w:val="004739DF"/>
    <w:rsid w:val="00477BF8"/>
    <w:rsid w:val="004828CD"/>
    <w:rsid w:val="0048387B"/>
    <w:rsid w:val="00490B96"/>
    <w:rsid w:val="004917DC"/>
    <w:rsid w:val="00491B40"/>
    <w:rsid w:val="00491CE1"/>
    <w:rsid w:val="004B1C21"/>
    <w:rsid w:val="004B28D0"/>
    <w:rsid w:val="004C240D"/>
    <w:rsid w:val="004E1DCB"/>
    <w:rsid w:val="004E6AB5"/>
    <w:rsid w:val="004F0026"/>
    <w:rsid w:val="004F1371"/>
    <w:rsid w:val="004F223D"/>
    <w:rsid w:val="004F26EC"/>
    <w:rsid w:val="005078A5"/>
    <w:rsid w:val="00510112"/>
    <w:rsid w:val="005178E7"/>
    <w:rsid w:val="00522BD0"/>
    <w:rsid w:val="00527041"/>
    <w:rsid w:val="005355BC"/>
    <w:rsid w:val="005434DA"/>
    <w:rsid w:val="0054473F"/>
    <w:rsid w:val="00546BDF"/>
    <w:rsid w:val="0055475E"/>
    <w:rsid w:val="0056429B"/>
    <w:rsid w:val="00572AA8"/>
    <w:rsid w:val="005930C7"/>
    <w:rsid w:val="005931B5"/>
    <w:rsid w:val="005932DF"/>
    <w:rsid w:val="00597C1A"/>
    <w:rsid w:val="005A5928"/>
    <w:rsid w:val="005A5F00"/>
    <w:rsid w:val="005A6E76"/>
    <w:rsid w:val="005B58A1"/>
    <w:rsid w:val="005D4825"/>
    <w:rsid w:val="005D609F"/>
    <w:rsid w:val="005E2E94"/>
    <w:rsid w:val="005E3521"/>
    <w:rsid w:val="005F0E34"/>
    <w:rsid w:val="005F6B3D"/>
    <w:rsid w:val="00602BF4"/>
    <w:rsid w:val="00603873"/>
    <w:rsid w:val="00605930"/>
    <w:rsid w:val="006128AD"/>
    <w:rsid w:val="00614361"/>
    <w:rsid w:val="00614470"/>
    <w:rsid w:val="00617404"/>
    <w:rsid w:val="0062199A"/>
    <w:rsid w:val="00630799"/>
    <w:rsid w:val="00633582"/>
    <w:rsid w:val="006343B1"/>
    <w:rsid w:val="0066134B"/>
    <w:rsid w:val="006654C6"/>
    <w:rsid w:val="006739DA"/>
    <w:rsid w:val="00692086"/>
    <w:rsid w:val="00692C92"/>
    <w:rsid w:val="006A3511"/>
    <w:rsid w:val="006A4ABF"/>
    <w:rsid w:val="006B610F"/>
    <w:rsid w:val="006C071F"/>
    <w:rsid w:val="006E0F65"/>
    <w:rsid w:val="006F5EDC"/>
    <w:rsid w:val="00723A15"/>
    <w:rsid w:val="00730868"/>
    <w:rsid w:val="0073109E"/>
    <w:rsid w:val="00735816"/>
    <w:rsid w:val="0073770C"/>
    <w:rsid w:val="00762E57"/>
    <w:rsid w:val="0076344C"/>
    <w:rsid w:val="00763553"/>
    <w:rsid w:val="00765038"/>
    <w:rsid w:val="007727C0"/>
    <w:rsid w:val="0077537D"/>
    <w:rsid w:val="0078094B"/>
    <w:rsid w:val="0079719F"/>
    <w:rsid w:val="007A2B73"/>
    <w:rsid w:val="007A3EE0"/>
    <w:rsid w:val="007A657D"/>
    <w:rsid w:val="007C46DE"/>
    <w:rsid w:val="007D4152"/>
    <w:rsid w:val="007D682E"/>
    <w:rsid w:val="007E620C"/>
    <w:rsid w:val="007F230B"/>
    <w:rsid w:val="007F37B6"/>
    <w:rsid w:val="0082661E"/>
    <w:rsid w:val="00830254"/>
    <w:rsid w:val="0083715F"/>
    <w:rsid w:val="00842B66"/>
    <w:rsid w:val="0085688B"/>
    <w:rsid w:val="00856C9C"/>
    <w:rsid w:val="0086131D"/>
    <w:rsid w:val="00865115"/>
    <w:rsid w:val="00871C38"/>
    <w:rsid w:val="008908EC"/>
    <w:rsid w:val="00893EC8"/>
    <w:rsid w:val="008A3105"/>
    <w:rsid w:val="008B5E2F"/>
    <w:rsid w:val="008C3B0E"/>
    <w:rsid w:val="008C7560"/>
    <w:rsid w:val="008C7F72"/>
    <w:rsid w:val="00913514"/>
    <w:rsid w:val="00913ED4"/>
    <w:rsid w:val="009220D5"/>
    <w:rsid w:val="009235BB"/>
    <w:rsid w:val="0092498E"/>
    <w:rsid w:val="009257D4"/>
    <w:rsid w:val="00930252"/>
    <w:rsid w:val="0093041B"/>
    <w:rsid w:val="009366C2"/>
    <w:rsid w:val="00942D6D"/>
    <w:rsid w:val="00946DDD"/>
    <w:rsid w:val="0096413C"/>
    <w:rsid w:val="00965759"/>
    <w:rsid w:val="0096733D"/>
    <w:rsid w:val="00982C8E"/>
    <w:rsid w:val="009860CC"/>
    <w:rsid w:val="009927BD"/>
    <w:rsid w:val="0099665B"/>
    <w:rsid w:val="009A657B"/>
    <w:rsid w:val="009A75C6"/>
    <w:rsid w:val="009B46D5"/>
    <w:rsid w:val="009B4F88"/>
    <w:rsid w:val="009C395F"/>
    <w:rsid w:val="009D18E0"/>
    <w:rsid w:val="009D4675"/>
    <w:rsid w:val="009E00AC"/>
    <w:rsid w:val="009F1DFB"/>
    <w:rsid w:val="009F4C93"/>
    <w:rsid w:val="00A02BC5"/>
    <w:rsid w:val="00A076EE"/>
    <w:rsid w:val="00A27A05"/>
    <w:rsid w:val="00A33B6A"/>
    <w:rsid w:val="00A4187F"/>
    <w:rsid w:val="00A47A5A"/>
    <w:rsid w:val="00A543CB"/>
    <w:rsid w:val="00A577D1"/>
    <w:rsid w:val="00A6386E"/>
    <w:rsid w:val="00A64969"/>
    <w:rsid w:val="00A67A7E"/>
    <w:rsid w:val="00A7690A"/>
    <w:rsid w:val="00A77EBC"/>
    <w:rsid w:val="00A8009F"/>
    <w:rsid w:val="00A83DD9"/>
    <w:rsid w:val="00A84FE9"/>
    <w:rsid w:val="00A86A91"/>
    <w:rsid w:val="00A902E2"/>
    <w:rsid w:val="00A9139C"/>
    <w:rsid w:val="00A932EE"/>
    <w:rsid w:val="00A95C4B"/>
    <w:rsid w:val="00A96F5F"/>
    <w:rsid w:val="00AA2909"/>
    <w:rsid w:val="00AB0462"/>
    <w:rsid w:val="00AB08AF"/>
    <w:rsid w:val="00AB181C"/>
    <w:rsid w:val="00AB77FC"/>
    <w:rsid w:val="00AD3DFB"/>
    <w:rsid w:val="00AE54E4"/>
    <w:rsid w:val="00AF33AB"/>
    <w:rsid w:val="00AF3EC5"/>
    <w:rsid w:val="00B05547"/>
    <w:rsid w:val="00B062AB"/>
    <w:rsid w:val="00B260A3"/>
    <w:rsid w:val="00B324A9"/>
    <w:rsid w:val="00B414D2"/>
    <w:rsid w:val="00B474D0"/>
    <w:rsid w:val="00B51033"/>
    <w:rsid w:val="00B620BA"/>
    <w:rsid w:val="00B62BEF"/>
    <w:rsid w:val="00B75CD8"/>
    <w:rsid w:val="00B83BAE"/>
    <w:rsid w:val="00B869FF"/>
    <w:rsid w:val="00B9699C"/>
    <w:rsid w:val="00B97177"/>
    <w:rsid w:val="00BA0AE7"/>
    <w:rsid w:val="00BA7E96"/>
    <w:rsid w:val="00BB0402"/>
    <w:rsid w:val="00BB2265"/>
    <w:rsid w:val="00BB2AE0"/>
    <w:rsid w:val="00BB65A3"/>
    <w:rsid w:val="00BC01FD"/>
    <w:rsid w:val="00BC5299"/>
    <w:rsid w:val="00BC5363"/>
    <w:rsid w:val="00BC6698"/>
    <w:rsid w:val="00BD570B"/>
    <w:rsid w:val="00BE4B73"/>
    <w:rsid w:val="00BE6C4F"/>
    <w:rsid w:val="00BE711D"/>
    <w:rsid w:val="00C07875"/>
    <w:rsid w:val="00C07F93"/>
    <w:rsid w:val="00C10F3F"/>
    <w:rsid w:val="00C12BBA"/>
    <w:rsid w:val="00C22BF7"/>
    <w:rsid w:val="00C32FE6"/>
    <w:rsid w:val="00C35D90"/>
    <w:rsid w:val="00C36134"/>
    <w:rsid w:val="00C37B83"/>
    <w:rsid w:val="00C453AB"/>
    <w:rsid w:val="00C5504D"/>
    <w:rsid w:val="00C70747"/>
    <w:rsid w:val="00C85255"/>
    <w:rsid w:val="00C90970"/>
    <w:rsid w:val="00C924F9"/>
    <w:rsid w:val="00C969F1"/>
    <w:rsid w:val="00C97C7D"/>
    <w:rsid w:val="00CA3AD5"/>
    <w:rsid w:val="00CA428F"/>
    <w:rsid w:val="00CB5D4C"/>
    <w:rsid w:val="00CC6E09"/>
    <w:rsid w:val="00CD2F34"/>
    <w:rsid w:val="00CD631A"/>
    <w:rsid w:val="00CD7210"/>
    <w:rsid w:val="00CD7AD6"/>
    <w:rsid w:val="00CE0977"/>
    <w:rsid w:val="00CF4F14"/>
    <w:rsid w:val="00CF64CB"/>
    <w:rsid w:val="00D05364"/>
    <w:rsid w:val="00D07387"/>
    <w:rsid w:val="00D17D54"/>
    <w:rsid w:val="00D30C15"/>
    <w:rsid w:val="00D408F7"/>
    <w:rsid w:val="00D41F7B"/>
    <w:rsid w:val="00D46FD7"/>
    <w:rsid w:val="00D51076"/>
    <w:rsid w:val="00D5390E"/>
    <w:rsid w:val="00D602C7"/>
    <w:rsid w:val="00D66252"/>
    <w:rsid w:val="00D73635"/>
    <w:rsid w:val="00D83634"/>
    <w:rsid w:val="00D84292"/>
    <w:rsid w:val="00D8709A"/>
    <w:rsid w:val="00D953AF"/>
    <w:rsid w:val="00D9577F"/>
    <w:rsid w:val="00DA1A7A"/>
    <w:rsid w:val="00DA5F39"/>
    <w:rsid w:val="00DB116E"/>
    <w:rsid w:val="00DB6A23"/>
    <w:rsid w:val="00DC05E4"/>
    <w:rsid w:val="00DC398F"/>
    <w:rsid w:val="00DE170D"/>
    <w:rsid w:val="00DE3874"/>
    <w:rsid w:val="00DE453C"/>
    <w:rsid w:val="00DF4F8C"/>
    <w:rsid w:val="00DF6A3B"/>
    <w:rsid w:val="00DF6A9A"/>
    <w:rsid w:val="00E05D81"/>
    <w:rsid w:val="00E41D1D"/>
    <w:rsid w:val="00E45901"/>
    <w:rsid w:val="00E510E4"/>
    <w:rsid w:val="00E64B8D"/>
    <w:rsid w:val="00E65ED8"/>
    <w:rsid w:val="00E664EA"/>
    <w:rsid w:val="00E74510"/>
    <w:rsid w:val="00E96153"/>
    <w:rsid w:val="00E9694D"/>
    <w:rsid w:val="00E96F14"/>
    <w:rsid w:val="00EA2871"/>
    <w:rsid w:val="00EC6133"/>
    <w:rsid w:val="00ED2397"/>
    <w:rsid w:val="00ED2875"/>
    <w:rsid w:val="00EE1CD5"/>
    <w:rsid w:val="00F02109"/>
    <w:rsid w:val="00F0242E"/>
    <w:rsid w:val="00F04D4B"/>
    <w:rsid w:val="00F13E39"/>
    <w:rsid w:val="00F13ED3"/>
    <w:rsid w:val="00F20EA4"/>
    <w:rsid w:val="00F25B8F"/>
    <w:rsid w:val="00F3086F"/>
    <w:rsid w:val="00F333FE"/>
    <w:rsid w:val="00F420E6"/>
    <w:rsid w:val="00F535F5"/>
    <w:rsid w:val="00F57B5F"/>
    <w:rsid w:val="00F57FBF"/>
    <w:rsid w:val="00F646BA"/>
    <w:rsid w:val="00F72FFD"/>
    <w:rsid w:val="00F858F1"/>
    <w:rsid w:val="00F8789D"/>
    <w:rsid w:val="00FA4503"/>
    <w:rsid w:val="00FB210B"/>
    <w:rsid w:val="00FC0B74"/>
    <w:rsid w:val="00FC1144"/>
    <w:rsid w:val="00FC3B0C"/>
    <w:rsid w:val="00FC5410"/>
    <w:rsid w:val="00FC79C9"/>
    <w:rsid w:val="00FD2F93"/>
    <w:rsid w:val="00FD33C0"/>
    <w:rsid w:val="00FD3454"/>
    <w:rsid w:val="00FD514F"/>
    <w:rsid w:val="00FD69EE"/>
    <w:rsid w:val="00FE2112"/>
    <w:rsid w:val="00FE4D4D"/>
    <w:rsid w:val="00FF0C2E"/>
    <w:rsid w:val="00FF1501"/>
    <w:rsid w:val="00FF445A"/>
    <w:rsid w:val="00FF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B73"/>
    <w:pPr>
      <w:widowControl w:val="0"/>
      <w:adjustRightInd w:val="0"/>
      <w:spacing w:line="0" w:lineRule="atLeast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75CD8"/>
    <w:pPr>
      <w:keepNext/>
      <w:spacing w:before="120" w:after="120" w:line="480" w:lineRule="auto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D4825"/>
    <w:pPr>
      <w:keepNext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5CD8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a3">
    <w:name w:val="Title"/>
    <w:basedOn w:val="a"/>
    <w:next w:val="a"/>
    <w:link w:val="a4"/>
    <w:uiPriority w:val="10"/>
    <w:qFormat/>
    <w:rsid w:val="00B75CD8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75CD8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D4825"/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a5">
    <w:name w:val="List Paragraph"/>
    <w:basedOn w:val="a"/>
    <w:uiPriority w:val="34"/>
    <w:qFormat/>
    <w:rsid w:val="00150C70"/>
    <w:pPr>
      <w:ind w:leftChars="200" w:left="480"/>
    </w:pPr>
  </w:style>
  <w:style w:type="table" w:styleId="a6">
    <w:name w:val="Table Grid"/>
    <w:basedOn w:val="a1"/>
    <w:uiPriority w:val="59"/>
    <w:rsid w:val="007A2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B210B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FB210B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893EC8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893EC8"/>
    <w:rPr>
      <w:sz w:val="20"/>
      <w:szCs w:val="20"/>
    </w:rPr>
  </w:style>
  <w:style w:type="character" w:customStyle="1" w:styleId="hltext">
    <w:name w:val="hltext"/>
    <w:basedOn w:val="a0"/>
    <w:rsid w:val="00B474D0"/>
  </w:style>
  <w:style w:type="character" w:customStyle="1" w:styleId="hlcontrol">
    <w:name w:val="hlcontrol"/>
    <w:basedOn w:val="a0"/>
    <w:rsid w:val="00B474D0"/>
  </w:style>
  <w:style w:type="character" w:customStyle="1" w:styleId="hltagname">
    <w:name w:val="hltagname"/>
    <w:basedOn w:val="a0"/>
    <w:rsid w:val="00B474D0"/>
  </w:style>
  <w:style w:type="character" w:customStyle="1" w:styleId="hlattr">
    <w:name w:val="hlattr"/>
    <w:basedOn w:val="a0"/>
    <w:rsid w:val="00B474D0"/>
  </w:style>
  <w:style w:type="paragraph" w:customStyle="1" w:styleId="ad">
    <w:name w:val="圖"/>
    <w:basedOn w:val="ae"/>
    <w:link w:val="af"/>
    <w:qFormat/>
    <w:rsid w:val="007727C0"/>
    <w:pPr>
      <w:snapToGrid w:val="0"/>
      <w:spacing w:line="360" w:lineRule="auto"/>
      <w:ind w:leftChars="100" w:left="100" w:rightChars="100" w:right="100"/>
      <w:jc w:val="center"/>
    </w:pPr>
    <w:rPr>
      <w:rFonts w:ascii="標楷體" w:eastAsia="標楷體" w:hAnsi="標楷體"/>
      <w:sz w:val="28"/>
      <w:szCs w:val="28"/>
    </w:rPr>
  </w:style>
  <w:style w:type="character" w:customStyle="1" w:styleId="af">
    <w:name w:val="圖 字元"/>
    <w:basedOn w:val="a0"/>
    <w:link w:val="ad"/>
    <w:rsid w:val="007727C0"/>
    <w:rPr>
      <w:rFonts w:ascii="標楷體" w:eastAsia="標楷體" w:hAnsi="標楷體"/>
      <w:sz w:val="28"/>
      <w:szCs w:val="28"/>
    </w:rPr>
  </w:style>
  <w:style w:type="paragraph" w:customStyle="1" w:styleId="af0">
    <w:name w:val="表"/>
    <w:basedOn w:val="a"/>
    <w:link w:val="af1"/>
    <w:qFormat/>
    <w:rsid w:val="007727C0"/>
    <w:pPr>
      <w:framePr w:vSpace="180" w:wrap="around" w:vAnchor="text" w:hAnchor="margin" w:y="708"/>
      <w:snapToGrid w:val="0"/>
      <w:spacing w:line="360" w:lineRule="auto"/>
    </w:pPr>
    <w:rPr>
      <w:rFonts w:ascii="標楷體" w:eastAsia="標楷體" w:hAnsi="標楷體"/>
      <w:sz w:val="24"/>
      <w:szCs w:val="24"/>
    </w:rPr>
  </w:style>
  <w:style w:type="character" w:customStyle="1" w:styleId="af1">
    <w:name w:val="表 字元"/>
    <w:basedOn w:val="a0"/>
    <w:link w:val="af0"/>
    <w:rsid w:val="007727C0"/>
    <w:rPr>
      <w:rFonts w:ascii="標楷體" w:eastAsia="標楷體" w:hAnsi="標楷體"/>
      <w:szCs w:val="24"/>
    </w:rPr>
  </w:style>
  <w:style w:type="paragraph" w:styleId="ae">
    <w:name w:val="caption"/>
    <w:aliases w:val="圖表"/>
    <w:basedOn w:val="a"/>
    <w:next w:val="a"/>
    <w:uiPriority w:val="35"/>
    <w:unhideWhenUsed/>
    <w:qFormat/>
    <w:rsid w:val="007727C0"/>
    <w:rPr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96F1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96F1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B73"/>
    <w:pPr>
      <w:widowControl w:val="0"/>
      <w:adjustRightInd w:val="0"/>
      <w:spacing w:line="0" w:lineRule="atLeast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75CD8"/>
    <w:pPr>
      <w:keepNext/>
      <w:spacing w:before="120" w:after="120" w:line="480" w:lineRule="auto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D4825"/>
    <w:pPr>
      <w:keepNext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5CD8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a3">
    <w:name w:val="Title"/>
    <w:basedOn w:val="a"/>
    <w:next w:val="a"/>
    <w:link w:val="a4"/>
    <w:uiPriority w:val="10"/>
    <w:qFormat/>
    <w:rsid w:val="00B75CD8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75CD8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D4825"/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a5">
    <w:name w:val="List Paragraph"/>
    <w:basedOn w:val="a"/>
    <w:uiPriority w:val="34"/>
    <w:qFormat/>
    <w:rsid w:val="00150C70"/>
    <w:pPr>
      <w:ind w:leftChars="200" w:left="480"/>
    </w:pPr>
  </w:style>
  <w:style w:type="table" w:styleId="a6">
    <w:name w:val="Table Grid"/>
    <w:basedOn w:val="a1"/>
    <w:uiPriority w:val="59"/>
    <w:rsid w:val="007A2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B210B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FB210B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893EC8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893EC8"/>
    <w:rPr>
      <w:sz w:val="20"/>
      <w:szCs w:val="20"/>
    </w:rPr>
  </w:style>
  <w:style w:type="character" w:customStyle="1" w:styleId="hltext">
    <w:name w:val="hltext"/>
    <w:basedOn w:val="a0"/>
    <w:rsid w:val="00B474D0"/>
  </w:style>
  <w:style w:type="character" w:customStyle="1" w:styleId="hlcontrol">
    <w:name w:val="hlcontrol"/>
    <w:basedOn w:val="a0"/>
    <w:rsid w:val="00B474D0"/>
  </w:style>
  <w:style w:type="character" w:customStyle="1" w:styleId="hltagname">
    <w:name w:val="hltagname"/>
    <w:basedOn w:val="a0"/>
    <w:rsid w:val="00B474D0"/>
  </w:style>
  <w:style w:type="character" w:customStyle="1" w:styleId="hlattr">
    <w:name w:val="hlattr"/>
    <w:basedOn w:val="a0"/>
    <w:rsid w:val="00B474D0"/>
  </w:style>
  <w:style w:type="paragraph" w:customStyle="1" w:styleId="ad">
    <w:name w:val="圖"/>
    <w:basedOn w:val="ae"/>
    <w:link w:val="af"/>
    <w:qFormat/>
    <w:rsid w:val="007727C0"/>
    <w:pPr>
      <w:snapToGrid w:val="0"/>
      <w:spacing w:line="360" w:lineRule="auto"/>
      <w:ind w:leftChars="100" w:left="100" w:rightChars="100" w:right="100"/>
      <w:jc w:val="center"/>
    </w:pPr>
    <w:rPr>
      <w:rFonts w:ascii="標楷體" w:eastAsia="標楷體" w:hAnsi="標楷體"/>
      <w:sz w:val="28"/>
      <w:szCs w:val="28"/>
    </w:rPr>
  </w:style>
  <w:style w:type="character" w:customStyle="1" w:styleId="af">
    <w:name w:val="圖 字元"/>
    <w:basedOn w:val="a0"/>
    <w:link w:val="ad"/>
    <w:rsid w:val="007727C0"/>
    <w:rPr>
      <w:rFonts w:ascii="標楷體" w:eastAsia="標楷體" w:hAnsi="標楷體"/>
      <w:sz w:val="28"/>
      <w:szCs w:val="28"/>
    </w:rPr>
  </w:style>
  <w:style w:type="paragraph" w:customStyle="1" w:styleId="af0">
    <w:name w:val="表"/>
    <w:basedOn w:val="a"/>
    <w:link w:val="af1"/>
    <w:qFormat/>
    <w:rsid w:val="007727C0"/>
    <w:pPr>
      <w:framePr w:vSpace="180" w:wrap="around" w:vAnchor="text" w:hAnchor="margin" w:y="708"/>
      <w:snapToGrid w:val="0"/>
      <w:spacing w:line="360" w:lineRule="auto"/>
    </w:pPr>
    <w:rPr>
      <w:rFonts w:ascii="標楷體" w:eastAsia="標楷體" w:hAnsi="標楷體"/>
      <w:sz w:val="24"/>
      <w:szCs w:val="24"/>
    </w:rPr>
  </w:style>
  <w:style w:type="character" w:customStyle="1" w:styleId="af1">
    <w:name w:val="表 字元"/>
    <w:basedOn w:val="a0"/>
    <w:link w:val="af0"/>
    <w:rsid w:val="007727C0"/>
    <w:rPr>
      <w:rFonts w:ascii="標楷體" w:eastAsia="標楷體" w:hAnsi="標楷體"/>
      <w:szCs w:val="24"/>
    </w:rPr>
  </w:style>
  <w:style w:type="paragraph" w:styleId="ae">
    <w:name w:val="caption"/>
    <w:aliases w:val="圖表"/>
    <w:basedOn w:val="a"/>
    <w:next w:val="a"/>
    <w:uiPriority w:val="35"/>
    <w:unhideWhenUsed/>
    <w:qFormat/>
    <w:rsid w:val="007727C0"/>
    <w:rPr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96F1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96F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hl7.org/fhir/us/core/StructureDefinition-us-core-patient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zh.wikipedia.org/wiki/%E4%B8%AD%E8%8F%AF%E6%B0%91%E5%9C%8B%E8%AD%B7%E7%85%A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文件撰寫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FD811A1-E04C-4AD2-8F8F-863541FAA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chhsiao</dc:creator>
  <cp:lastModifiedBy>User</cp:lastModifiedBy>
  <cp:revision>2</cp:revision>
  <dcterms:created xsi:type="dcterms:W3CDTF">2019-08-12T23:01:00Z</dcterms:created>
  <dcterms:modified xsi:type="dcterms:W3CDTF">2019-08-12T23:01:00Z</dcterms:modified>
</cp:coreProperties>
</file>