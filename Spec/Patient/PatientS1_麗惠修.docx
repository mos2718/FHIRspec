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EF" w:rsidRDefault="009F1DFB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r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FHIR </w:t>
      </w:r>
      <w:r w:rsidR="00FB210B" w:rsidRPr="00FC0B74">
        <w:rPr>
          <w:rFonts w:asciiTheme="minorEastAsia" w:eastAsiaTheme="minorEastAsia" w:hAnsiTheme="minorEastAsia" w:hint="eastAsia"/>
          <w:sz w:val="40"/>
          <w:szCs w:val="40"/>
        </w:rPr>
        <w:t>P</w:t>
      </w:r>
      <w:r w:rsidR="00FB210B" w:rsidRPr="00FC0B74">
        <w:rPr>
          <w:rFonts w:asciiTheme="minorEastAsia" w:eastAsiaTheme="minorEastAsia" w:hAnsiTheme="minorEastAsia"/>
          <w:sz w:val="40"/>
          <w:szCs w:val="40"/>
        </w:rPr>
        <w:t>atient</w:t>
      </w:r>
      <w:r w:rsidR="00FC0B74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 </w:t>
      </w:r>
      <w:r w:rsidR="0073770C" w:rsidRPr="00FC0B74">
        <w:rPr>
          <w:rFonts w:asciiTheme="minorEastAsia" w:eastAsiaTheme="minorEastAsia" w:hAnsiTheme="minorEastAsia" w:hint="eastAsia"/>
          <w:sz w:val="40"/>
          <w:szCs w:val="40"/>
        </w:rPr>
        <w:t>Resource</w:t>
      </w:r>
      <w:r w:rsidR="00FC0B74">
        <w:rPr>
          <w:rFonts w:asciiTheme="minorEastAsia" w:eastAsiaTheme="minorEastAsia" w:hAnsiTheme="minorEastAsia" w:hint="eastAsia"/>
          <w:sz w:val="40"/>
          <w:szCs w:val="40"/>
        </w:rPr>
        <w:t>建議欄位說明</w:t>
      </w:r>
    </w:p>
    <w:p w:rsidR="002B1F55" w:rsidRDefault="00865115" w:rsidP="009B4F88">
      <w:r>
        <w:rPr>
          <w:rFonts w:hint="eastAsia"/>
        </w:rPr>
        <w:t xml:space="preserve">FHIR </w:t>
      </w:r>
      <w:r>
        <w:rPr>
          <w:rFonts w:hint="eastAsia"/>
        </w:rPr>
        <w:t>標準應用廣泛，</w:t>
      </w:r>
      <w:r w:rsidR="006739DA">
        <w:rPr>
          <w:rFonts w:hint="eastAsia"/>
        </w:rPr>
        <w:t>不同應用情境，其</w:t>
      </w:r>
      <w:r w:rsidR="002C4F4E">
        <w:rPr>
          <w:rFonts w:hint="eastAsia"/>
        </w:rPr>
        <w:t>應</w:t>
      </w:r>
      <w:r w:rsidR="006739DA">
        <w:rPr>
          <w:rFonts w:hint="eastAsia"/>
        </w:rPr>
        <w:t>採用的細部規格不盡相同。並且國際上公告之</w:t>
      </w:r>
      <w:r w:rsidR="006739DA">
        <w:rPr>
          <w:rFonts w:hint="eastAsia"/>
        </w:rPr>
        <w:t xml:space="preserve"> FHIR </w:t>
      </w:r>
      <w:r w:rsidR="006739DA">
        <w:rPr>
          <w:rFonts w:hint="eastAsia"/>
        </w:rPr>
        <w:t>標準</w:t>
      </w:r>
      <w:r>
        <w:rPr>
          <w:rFonts w:hint="eastAsia"/>
        </w:rPr>
        <w:t>內容專業且詳盡，一般</w:t>
      </w:r>
      <w:r>
        <w:rPr>
          <w:rFonts w:hint="eastAsia"/>
        </w:rPr>
        <w:t xml:space="preserve"> IT </w:t>
      </w:r>
      <w:r w:rsidR="006739DA">
        <w:rPr>
          <w:rFonts w:hint="eastAsia"/>
        </w:rPr>
        <w:t>人員較不易了解。本文件之</w:t>
      </w:r>
      <w:r w:rsidR="009B4F88">
        <w:rPr>
          <w:rFonts w:hint="eastAsia"/>
        </w:rPr>
        <w:t>建議欄位參考原</w:t>
      </w:r>
      <w:r w:rsidR="009B4F88">
        <w:rPr>
          <w:rFonts w:hint="eastAsia"/>
        </w:rPr>
        <w:t xml:space="preserve"> FHIR </w:t>
      </w:r>
      <w:r w:rsidR="009B4F88" w:rsidRPr="009B4F88">
        <w:t>Patient resource</w:t>
      </w:r>
      <w:r w:rsidR="009B4F88">
        <w:rPr>
          <w:rFonts w:hint="eastAsia"/>
        </w:rPr>
        <w:t>標準，</w:t>
      </w:r>
      <w:r w:rsidR="00D953AF" w:rsidRPr="00D953AF">
        <w:rPr>
          <w:rFonts w:hint="eastAsia"/>
        </w:rPr>
        <w:t>考量地區</w:t>
      </w:r>
      <w:proofErr w:type="gramStart"/>
      <w:r w:rsidR="00D953AF" w:rsidRPr="00D953AF">
        <w:rPr>
          <w:rFonts w:hint="eastAsia"/>
        </w:rPr>
        <w:t>醫</w:t>
      </w:r>
      <w:proofErr w:type="gramEnd"/>
      <w:r w:rsidR="00D953AF" w:rsidRPr="00D953AF">
        <w:rPr>
          <w:rFonts w:hint="eastAsia"/>
        </w:rPr>
        <w:t>資系統現況</w:t>
      </w:r>
      <w:r w:rsidR="00D953AF">
        <w:rPr>
          <w:rFonts w:hint="eastAsia"/>
        </w:rPr>
        <w:t>，</w:t>
      </w:r>
      <w:r w:rsidR="00FD2F93">
        <w:rPr>
          <w:rFonts w:hint="eastAsia"/>
        </w:rPr>
        <w:t>縮減不常用之欄位，</w:t>
      </w:r>
      <w:r w:rsidR="001B51BF">
        <w:rPr>
          <w:rFonts w:hint="eastAsia"/>
        </w:rPr>
        <w:t>提出</w:t>
      </w:r>
      <w:proofErr w:type="gramStart"/>
      <w:r w:rsidR="001B51BF">
        <w:rPr>
          <w:rFonts w:hint="eastAsia"/>
        </w:rPr>
        <w:t>一</w:t>
      </w:r>
      <w:proofErr w:type="gramEnd"/>
      <w:r>
        <w:rPr>
          <w:rFonts w:hint="eastAsia"/>
        </w:rPr>
        <w:t>易於</w:t>
      </w:r>
      <w:r w:rsidR="001B51BF">
        <w:rPr>
          <w:rFonts w:hint="eastAsia"/>
        </w:rPr>
        <w:t>發展之</w:t>
      </w:r>
      <w:r>
        <w:rPr>
          <w:rFonts w:hint="eastAsia"/>
        </w:rPr>
        <w:t>參考</w:t>
      </w:r>
      <w:r w:rsidR="001B51BF">
        <w:rPr>
          <w:rFonts w:hint="eastAsia"/>
        </w:rPr>
        <w:t>規格</w:t>
      </w:r>
      <w:r w:rsidR="002B1F55">
        <w:rPr>
          <w:rFonts w:hint="eastAsia"/>
        </w:rPr>
        <w:t>。此規範並加入可能的應用情境說明及簡易使用範例，讓</w:t>
      </w:r>
      <w:proofErr w:type="gramStart"/>
      <w:r w:rsidR="002B1F55">
        <w:rPr>
          <w:rFonts w:hint="eastAsia"/>
        </w:rPr>
        <w:t>醫</w:t>
      </w:r>
      <w:proofErr w:type="gramEnd"/>
      <w:r w:rsidR="002B1F55">
        <w:rPr>
          <w:rFonts w:hint="eastAsia"/>
        </w:rPr>
        <w:t>資標準更接地氣。以</w:t>
      </w:r>
      <w:r w:rsidR="002B1F55" w:rsidRPr="002B1F55">
        <w:rPr>
          <w:rFonts w:hint="eastAsia"/>
        </w:rPr>
        <w:t>利於各</w:t>
      </w:r>
      <w:r w:rsidR="002B1F55">
        <w:rPr>
          <w:rFonts w:hint="eastAsia"/>
        </w:rPr>
        <w:t>醫療保健</w:t>
      </w:r>
      <w:r w:rsidR="002B1F55" w:rsidRPr="002B1F55">
        <w:rPr>
          <w:rFonts w:hint="eastAsia"/>
        </w:rPr>
        <w:t>單位發展支援</w:t>
      </w:r>
      <w:r w:rsidR="002B1F55" w:rsidRPr="002B1F55">
        <w:rPr>
          <w:rFonts w:hint="eastAsia"/>
        </w:rPr>
        <w:t xml:space="preserve"> FHIR </w:t>
      </w:r>
      <w:r w:rsidR="002B1F55" w:rsidRPr="002B1F55">
        <w:rPr>
          <w:rFonts w:hint="eastAsia"/>
        </w:rPr>
        <w:t>標準之系統</w:t>
      </w:r>
      <w:r w:rsidR="002B1F55">
        <w:rPr>
          <w:rFonts w:hint="eastAsia"/>
        </w:rPr>
        <w:t>。</w:t>
      </w:r>
    </w:p>
    <w:p w:rsidR="002B1F55" w:rsidRDefault="002B1F55" w:rsidP="009B4F88"/>
    <w:p w:rsidR="009B4F88" w:rsidRPr="00AB181C" w:rsidRDefault="009B4F88" w:rsidP="009B4F88"/>
    <w:p w:rsidR="00605930" w:rsidRDefault="0012254E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r>
        <w:rPr>
          <w:szCs w:val="28"/>
        </w:rPr>
        <w:t>i</w:t>
      </w:r>
      <w:bookmarkStart w:id="0" w:name="_GoBack"/>
      <w:del w:id="1" w:author="Li-Hui Lee" w:date="2019-05-13T13:06:00Z">
        <w:r w:rsidR="009E00AC" w:rsidRPr="00982C8E" w:rsidDel="0012254E">
          <w:rPr>
            <w:szCs w:val="28"/>
            <w:vertAlign w:val="subscript"/>
            <w:rPrChange w:id="2" w:author="User" w:date="2019-05-17T08:55:00Z">
              <w:rPr>
                <w:szCs w:val="28"/>
              </w:rPr>
            </w:rPrChange>
          </w:rPr>
          <w:delText>I</w:delText>
        </w:r>
      </w:del>
      <w:bookmarkEnd w:id="0"/>
      <w:r w:rsidR="009E00AC" w:rsidRPr="00FC0B74">
        <w:rPr>
          <w:szCs w:val="28"/>
        </w:rPr>
        <w:t>d</w:t>
      </w:r>
      <w:r w:rsidR="00FC0B74" w:rsidRPr="00FC0B74">
        <w:rPr>
          <w:rFonts w:hint="eastAsia"/>
          <w:szCs w:val="28"/>
        </w:rPr>
        <w:t xml:space="preserve"> :</w:t>
      </w:r>
      <w:r w:rsidR="00FC0B74" w:rsidRPr="00FC0B74">
        <w:rPr>
          <w:rFonts w:hint="eastAsia"/>
        </w:rPr>
        <w:t xml:space="preserve"> </w:t>
      </w:r>
      <w:r w:rsidR="00FC0B74" w:rsidRPr="00FC0B74">
        <w:rPr>
          <w:rFonts w:hint="eastAsia"/>
          <w:szCs w:val="28"/>
        </w:rPr>
        <w:t xml:space="preserve">patient resource </w:t>
      </w:r>
      <w:r w:rsidR="00FC0B74" w:rsidRPr="00FC0B74">
        <w:rPr>
          <w:rFonts w:hint="eastAsia"/>
          <w:szCs w:val="28"/>
        </w:rPr>
        <w:t>之唯一碼，類似資料表之主鍵。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1</w:t>
      </w:r>
      <w:ins w:id="3" w:author="Li-Hui Lee" w:date="2019-05-13T14:12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" w:author="Li-Hui Lee" w:date="2019-05-13T14:12:00Z">
        <w:r w:rsidR="00B869FF" w:rsidRPr="00B869FF" w:rsidDel="00BA0AE7">
          <w:rPr>
            <w:rFonts w:hint="eastAsia"/>
            <w:szCs w:val="28"/>
          </w:rPr>
          <w:delText>-</w:delText>
        </w:r>
      </w:del>
      <w:r w:rsidR="00B869FF" w:rsidRPr="00B869FF">
        <w:rPr>
          <w:rFonts w:hint="eastAsia"/>
          <w:szCs w:val="28"/>
        </w:rPr>
        <w:t>1)</w:t>
      </w:r>
      <w:r w:rsidR="00B869FF">
        <w:rPr>
          <w:rFonts w:hint="eastAsia"/>
          <w:szCs w:val="28"/>
        </w:rPr>
        <w:t>，每</w:t>
      </w:r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 xml:space="preserve"> patient resource </w:t>
      </w:r>
      <w:r w:rsidR="00B869FF">
        <w:rPr>
          <w:rFonts w:hint="eastAsia"/>
          <w:szCs w:val="28"/>
        </w:rPr>
        <w:t>一定會有唯一之</w:t>
      </w:r>
      <w:r w:rsidR="00B869FF">
        <w:rPr>
          <w:rFonts w:hint="eastAsia"/>
          <w:szCs w:val="28"/>
        </w:rPr>
        <w:t xml:space="preserve"> </w:t>
      </w:r>
      <w:ins w:id="5" w:author="Li-Hui Lee" w:date="2019-05-13T14:12:00Z">
        <w:r w:rsidR="00BA0AE7">
          <w:rPr>
            <w:szCs w:val="28"/>
          </w:rPr>
          <w:t>i</w:t>
        </w:r>
      </w:ins>
      <w:del w:id="6" w:author="Li-Hui Lee" w:date="2019-05-13T14:12:00Z">
        <w:r w:rsidR="00B869FF" w:rsidDel="00BA0AE7">
          <w:rPr>
            <w:rFonts w:hint="eastAsia"/>
            <w:szCs w:val="28"/>
          </w:rPr>
          <w:delText>I</w:delText>
        </w:r>
      </w:del>
      <w:r w:rsidR="00B869FF">
        <w:rPr>
          <w:rFonts w:hint="eastAsia"/>
          <w:szCs w:val="28"/>
        </w:rPr>
        <w:t>d</w:t>
      </w:r>
      <w:r w:rsidR="00B869FF">
        <w:rPr>
          <w:rFonts w:hint="eastAsia"/>
          <w:szCs w:val="28"/>
        </w:rPr>
        <w:t>。</w:t>
      </w:r>
      <w:ins w:id="7" w:author="Li-Hui Lee" w:date="2019-05-13T14:12:00Z">
        <w:r w:rsidR="00BA0AE7">
          <w:rPr>
            <w:szCs w:val="28"/>
          </w:rPr>
          <w:t>i</w:t>
        </w:r>
      </w:ins>
      <w:del w:id="8" w:author="Li-Hui Lee" w:date="2019-05-13T14:12:00Z">
        <w:r w:rsidR="00B869FF" w:rsidDel="00BA0AE7">
          <w:rPr>
            <w:rFonts w:hint="eastAsia"/>
            <w:szCs w:val="28"/>
          </w:rPr>
          <w:delText>I</w:delText>
        </w:r>
      </w:del>
      <w:r w:rsidR="00B869FF">
        <w:rPr>
          <w:rFonts w:hint="eastAsia"/>
          <w:szCs w:val="28"/>
        </w:rPr>
        <w:t>d</w:t>
      </w:r>
      <w:del w:id="9" w:author="Li-Hui Lee" w:date="2019-05-13T14:12:00Z">
        <w:r w:rsidR="00B869FF" w:rsidDel="00BA0AE7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可由</w:t>
      </w:r>
      <w:r w:rsidR="00B869FF">
        <w:rPr>
          <w:rFonts w:hint="eastAsia"/>
          <w:szCs w:val="28"/>
        </w:rPr>
        <w:t xml:space="preserve"> FHIR server </w:t>
      </w:r>
      <w:r w:rsidR="00B869FF">
        <w:rPr>
          <w:rFonts w:hint="eastAsia"/>
          <w:szCs w:val="28"/>
        </w:rPr>
        <w:t>產生，或</w:t>
      </w:r>
      <w:r w:rsidR="00B869FF">
        <w:rPr>
          <w:rFonts w:hint="eastAsia"/>
          <w:szCs w:val="28"/>
        </w:rPr>
        <w:t xml:space="preserve"> client </w:t>
      </w:r>
      <w:r w:rsidR="00B869FF">
        <w:rPr>
          <w:rFonts w:hint="eastAsia"/>
          <w:szCs w:val="28"/>
        </w:rPr>
        <w:t>端上傳前預先指定</w:t>
      </w:r>
      <w:r w:rsidR="00B869FF">
        <w:rPr>
          <w:rFonts w:hint="eastAsia"/>
          <w:szCs w:val="28"/>
        </w:rPr>
        <w:t>:</w:t>
      </w:r>
    </w:p>
    <w:p w:rsidR="00605930" w:rsidRDefault="00FC0B74" w:rsidP="00605930">
      <w:pPr>
        <w:pStyle w:val="a5"/>
        <w:numPr>
          <w:ilvl w:val="1"/>
          <w:numId w:val="32"/>
        </w:numPr>
        <w:ind w:leftChars="0"/>
        <w:rPr>
          <w:szCs w:val="28"/>
        </w:rPr>
      </w:pPr>
      <w:r w:rsidRPr="00FC0B74">
        <w:rPr>
          <w:rFonts w:hint="eastAsia"/>
          <w:szCs w:val="28"/>
        </w:rPr>
        <w:t>可由</w:t>
      </w:r>
      <w:r w:rsidR="00B869FF">
        <w:rPr>
          <w:rFonts w:hint="eastAsia"/>
          <w:szCs w:val="28"/>
        </w:rPr>
        <w:t xml:space="preserve">FHIR </w:t>
      </w:r>
      <w:r w:rsidRPr="00FC0B74">
        <w:rPr>
          <w:rFonts w:hint="eastAsia"/>
          <w:szCs w:val="28"/>
        </w:rPr>
        <w:t xml:space="preserve">Server </w:t>
      </w:r>
      <w:r w:rsidRPr="00FC0B74">
        <w:rPr>
          <w:rFonts w:hint="eastAsia"/>
          <w:szCs w:val="28"/>
        </w:rPr>
        <w:t>產生</w:t>
      </w:r>
      <w:r w:rsidR="00605930">
        <w:rPr>
          <w:rFonts w:hint="eastAsia"/>
          <w:szCs w:val="28"/>
        </w:rPr>
        <w:t xml:space="preserve">: </w:t>
      </w:r>
      <w:r w:rsidRPr="00FC0B74">
        <w:rPr>
          <w:rFonts w:hint="eastAsia"/>
          <w:szCs w:val="28"/>
        </w:rPr>
        <w:t>由</w:t>
      </w:r>
      <w:r w:rsidRPr="00FC0B74">
        <w:rPr>
          <w:rFonts w:hint="eastAsia"/>
          <w:szCs w:val="28"/>
        </w:rPr>
        <w:t xml:space="preserve"> Server </w:t>
      </w:r>
      <w:r w:rsidRPr="00FC0B74">
        <w:rPr>
          <w:rFonts w:hint="eastAsia"/>
          <w:szCs w:val="28"/>
        </w:rPr>
        <w:t>端創建的</w:t>
      </w:r>
      <w:r w:rsidRPr="00FC0B74">
        <w:rPr>
          <w:rFonts w:hint="eastAsia"/>
          <w:szCs w:val="28"/>
        </w:rPr>
        <w:t xml:space="preserve"> </w:t>
      </w:r>
      <w:ins w:id="10" w:author="Li-Hui Lee" w:date="2019-05-13T14:12:00Z">
        <w:r w:rsidR="00BA0AE7">
          <w:rPr>
            <w:rFonts w:hint="eastAsia"/>
            <w:szCs w:val="28"/>
          </w:rPr>
          <w:t>i</w:t>
        </w:r>
      </w:ins>
      <w:del w:id="11" w:author="Li-Hui Lee" w:date="2019-05-13T14:12:00Z">
        <w:r w:rsidRPr="00FC0B74" w:rsidDel="00BA0AE7">
          <w:rPr>
            <w:rFonts w:hint="eastAsia"/>
            <w:szCs w:val="28"/>
          </w:rPr>
          <w:delText>I</w:delText>
        </w:r>
      </w:del>
      <w:r w:rsidRPr="00FC0B74">
        <w:rPr>
          <w:rFonts w:hint="eastAsia"/>
          <w:szCs w:val="28"/>
        </w:rPr>
        <w:t>d</w:t>
      </w:r>
      <w:r w:rsidRPr="00FC0B74">
        <w:rPr>
          <w:rFonts w:hint="eastAsia"/>
          <w:szCs w:val="28"/>
        </w:rPr>
        <w:t>，可完全去個人識別，利於在</w:t>
      </w:r>
      <w:r w:rsidRPr="00FC0B74">
        <w:rPr>
          <w:rFonts w:hint="eastAsia"/>
          <w:szCs w:val="28"/>
        </w:rPr>
        <w:t xml:space="preserve"> PHR </w:t>
      </w:r>
      <w:r w:rsidRPr="00FC0B74">
        <w:rPr>
          <w:rFonts w:hint="eastAsia"/>
          <w:szCs w:val="28"/>
        </w:rPr>
        <w:t>及臨床研究資料庫應用中保護個人隱私。</w:t>
      </w:r>
      <w:r w:rsidR="002A73D9">
        <w:rPr>
          <w:rFonts w:hint="eastAsia"/>
          <w:szCs w:val="28"/>
        </w:rPr>
        <w:t xml:space="preserve"> </w:t>
      </w:r>
      <w:r w:rsidR="002A73D9">
        <w:rPr>
          <w:szCs w:val="28"/>
        </w:rPr>
        <w:t>P</w:t>
      </w:r>
      <w:r w:rsidR="002A73D9">
        <w:rPr>
          <w:rFonts w:hint="eastAsia"/>
          <w:szCs w:val="28"/>
        </w:rPr>
        <w:t xml:space="preserve">ost </w:t>
      </w:r>
      <w:r w:rsidR="002A73D9">
        <w:rPr>
          <w:rFonts w:hint="eastAsia"/>
          <w:szCs w:val="28"/>
        </w:rPr>
        <w:t>新增，</w:t>
      </w:r>
      <w:r w:rsidR="002A73D9">
        <w:rPr>
          <w:rFonts w:hint="eastAsia"/>
          <w:szCs w:val="28"/>
        </w:rPr>
        <w:t xml:space="preserve">id </w:t>
      </w:r>
      <w:r w:rsidR="002A73D9">
        <w:rPr>
          <w:rFonts w:hint="eastAsia"/>
          <w:szCs w:val="28"/>
        </w:rPr>
        <w:t>自動產生。</w:t>
      </w:r>
    </w:p>
    <w:p w:rsidR="002A73D9" w:rsidRPr="002A73D9" w:rsidRDefault="00FC0B74" w:rsidP="00605930">
      <w:pPr>
        <w:pStyle w:val="a5"/>
        <w:numPr>
          <w:ilvl w:val="1"/>
          <w:numId w:val="32"/>
        </w:numPr>
        <w:ind w:leftChars="0"/>
        <w:rPr>
          <w:szCs w:val="28"/>
        </w:rPr>
      </w:pPr>
      <w:r w:rsidRPr="002A73D9">
        <w:rPr>
          <w:rFonts w:hint="eastAsia"/>
          <w:szCs w:val="28"/>
        </w:rPr>
        <w:t>也可採用現行醫療健康系統之</w:t>
      </w:r>
      <w:r w:rsidR="004F1371" w:rsidRPr="002A73D9">
        <w:rPr>
          <w:rFonts w:hint="eastAsia"/>
          <w:szCs w:val="28"/>
        </w:rPr>
        <w:t>病歷號</w:t>
      </w:r>
      <w:r w:rsidR="004F1371" w:rsidRPr="002A73D9">
        <w:rPr>
          <w:rFonts w:hint="eastAsia"/>
          <w:szCs w:val="28"/>
        </w:rPr>
        <w:t>(</w:t>
      </w:r>
      <w:proofErr w:type="spellStart"/>
      <w:del w:id="12" w:author="Li-Hui Lee" w:date="2019-05-13T15:03:00Z">
        <w:r w:rsidRPr="002A73D9" w:rsidDel="005931B5">
          <w:rPr>
            <w:rFonts w:hint="eastAsia"/>
            <w:szCs w:val="28"/>
          </w:rPr>
          <w:delText xml:space="preserve"> </w:delText>
        </w:r>
      </w:del>
      <w:r w:rsidRPr="002A73D9">
        <w:rPr>
          <w:rFonts w:hint="eastAsia"/>
          <w:szCs w:val="28"/>
        </w:rPr>
        <w:t>PatientID</w:t>
      </w:r>
      <w:proofErr w:type="spellEnd"/>
      <w:r w:rsidR="004F1371" w:rsidRPr="002A73D9">
        <w:rPr>
          <w:rFonts w:hint="eastAsia"/>
          <w:szCs w:val="28"/>
        </w:rPr>
        <w:t>)</w:t>
      </w:r>
      <w:r w:rsidRPr="002A73D9">
        <w:rPr>
          <w:rFonts w:hint="eastAsia"/>
          <w:szCs w:val="28"/>
        </w:rPr>
        <w:t>:</w:t>
      </w:r>
      <w:r w:rsidRPr="002A73D9">
        <w:rPr>
          <w:rFonts w:hint="eastAsia"/>
          <w:szCs w:val="28"/>
        </w:rPr>
        <w:t>如醫院</w:t>
      </w:r>
      <w:r w:rsidRPr="002A73D9">
        <w:rPr>
          <w:rFonts w:hint="eastAsia"/>
          <w:szCs w:val="28"/>
        </w:rPr>
        <w:t xml:space="preserve"> HIS </w:t>
      </w:r>
      <w:r w:rsidRPr="002A73D9">
        <w:rPr>
          <w:rFonts w:hint="eastAsia"/>
          <w:szCs w:val="28"/>
        </w:rPr>
        <w:t>或政府現有健康醫療系統之</w:t>
      </w:r>
      <w:r w:rsidRPr="002A73D9">
        <w:rPr>
          <w:rFonts w:hint="eastAsia"/>
          <w:szCs w:val="28"/>
        </w:rPr>
        <w:t xml:space="preserve"> </w:t>
      </w:r>
      <w:proofErr w:type="spellStart"/>
      <w:r w:rsidRPr="002A73D9">
        <w:rPr>
          <w:rFonts w:hint="eastAsia"/>
          <w:szCs w:val="28"/>
        </w:rPr>
        <w:t>PatientID</w:t>
      </w:r>
      <w:proofErr w:type="spellEnd"/>
      <w:r w:rsidRPr="002A73D9">
        <w:rPr>
          <w:rFonts w:hint="eastAsia"/>
          <w:szCs w:val="28"/>
        </w:rPr>
        <w:t>。</w:t>
      </w:r>
      <w:r w:rsidR="002A73D9">
        <w:rPr>
          <w:szCs w:val="28"/>
        </w:rPr>
        <w:t>P</w:t>
      </w:r>
      <w:r w:rsidR="002A73D9">
        <w:rPr>
          <w:rFonts w:hint="eastAsia"/>
          <w:szCs w:val="28"/>
        </w:rPr>
        <w:t xml:space="preserve">ut </w:t>
      </w:r>
      <w:r w:rsidR="002A73D9">
        <w:rPr>
          <w:rFonts w:hint="eastAsia"/>
          <w:szCs w:val="28"/>
        </w:rPr>
        <w:t>修改，</w:t>
      </w:r>
      <w:ins w:id="13" w:author="Li-Hui Lee" w:date="2019-05-13T14:12:00Z">
        <w:r w:rsidR="00BA0AE7">
          <w:rPr>
            <w:szCs w:val="28"/>
          </w:rPr>
          <w:t>i</w:t>
        </w:r>
      </w:ins>
      <w:del w:id="14" w:author="Li-Hui Lee" w:date="2019-05-13T14:12:00Z">
        <w:r w:rsidR="00B869FF" w:rsidDel="00BA0AE7">
          <w:rPr>
            <w:rFonts w:hint="eastAsia"/>
            <w:szCs w:val="28"/>
          </w:rPr>
          <w:delText>I</w:delText>
        </w:r>
      </w:del>
      <w:r w:rsidR="002A73D9">
        <w:rPr>
          <w:rFonts w:hint="eastAsia"/>
          <w:szCs w:val="28"/>
        </w:rPr>
        <w:t xml:space="preserve">d </w:t>
      </w:r>
      <w:r w:rsidR="002A73D9">
        <w:rPr>
          <w:rFonts w:hint="eastAsia"/>
          <w:szCs w:val="28"/>
        </w:rPr>
        <w:t>可由</w:t>
      </w:r>
      <w:r w:rsidR="002A73D9">
        <w:rPr>
          <w:rFonts w:hint="eastAsia"/>
          <w:szCs w:val="28"/>
        </w:rPr>
        <w:t xml:space="preserve">client </w:t>
      </w:r>
      <w:r w:rsidR="002A73D9">
        <w:rPr>
          <w:rFonts w:hint="eastAsia"/>
          <w:szCs w:val="28"/>
        </w:rPr>
        <w:t>端給定。</w:t>
      </w:r>
    </w:p>
    <w:p w:rsidR="00FC0B74" w:rsidRPr="00FC0B74" w:rsidRDefault="00FC0B74" w:rsidP="00FC0B74">
      <w:pPr>
        <w:rPr>
          <w:szCs w:val="28"/>
        </w:rPr>
      </w:pPr>
    </w:p>
    <w:p w:rsidR="009E00AC" w:rsidRPr="00BC6698" w:rsidRDefault="009E00AC">
      <w:pPr>
        <w:ind w:left="81" w:firstLineChars="150" w:firstLine="420"/>
        <w:rPr>
          <w:szCs w:val="28"/>
        </w:rPr>
        <w:pPrChange w:id="15" w:author="Li-Hui Lee" w:date="2019-05-13T14:36:00Z">
          <w:pPr>
            <w:ind w:left="81"/>
          </w:pPr>
        </w:pPrChange>
      </w:pPr>
      <w:r w:rsidRPr="000A04BB">
        <w:rPr>
          <w:rFonts w:hint="eastAsia"/>
          <w:szCs w:val="28"/>
          <w:bdr w:val="single" w:sz="4" w:space="0" w:color="auto"/>
          <w:rPrChange w:id="16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BC6698">
        <w:rPr>
          <w:rFonts w:hint="eastAsia"/>
          <w:szCs w:val="28"/>
        </w:rPr>
        <w:t>：</w:t>
      </w:r>
    </w:p>
    <w:p w:rsidR="009E00AC" w:rsidRPr="004F1371" w:rsidRDefault="00FD3454" w:rsidP="00A7690A">
      <w:pPr>
        <w:pStyle w:val="a5"/>
        <w:numPr>
          <w:ilvl w:val="0"/>
          <w:numId w:val="21"/>
        </w:numPr>
        <w:ind w:left="1040"/>
        <w:rPr>
          <w:szCs w:val="28"/>
        </w:rPr>
      </w:pPr>
      <w:r w:rsidRPr="004F1371">
        <w:rPr>
          <w:rFonts w:hint="eastAsia"/>
          <w:szCs w:val="28"/>
        </w:rPr>
        <w:t>跨院整合系統：</w:t>
      </w:r>
      <w:r w:rsidRPr="004F1371">
        <w:rPr>
          <w:rFonts w:hint="eastAsia"/>
          <w:szCs w:val="28"/>
        </w:rPr>
        <w:t>id</w:t>
      </w:r>
      <w:r w:rsidRPr="004F1371">
        <w:rPr>
          <w:rFonts w:hint="eastAsia"/>
          <w:szCs w:val="28"/>
        </w:rPr>
        <w:t>建議由入口網站產生，或是使用</w:t>
      </w:r>
      <w:r w:rsidR="00EA2871" w:rsidRPr="004F1371">
        <w:rPr>
          <w:rFonts w:hint="eastAsia"/>
          <w:szCs w:val="28"/>
        </w:rPr>
        <w:t>hash</w:t>
      </w:r>
      <w:r w:rsidR="00EA2871" w:rsidRPr="004F1371">
        <w:rPr>
          <w:rFonts w:hint="eastAsia"/>
          <w:szCs w:val="28"/>
        </w:rPr>
        <w:t>後的</w:t>
      </w:r>
      <w:r w:rsidRPr="004F1371">
        <w:rPr>
          <w:rFonts w:hint="eastAsia"/>
          <w:szCs w:val="28"/>
        </w:rPr>
        <w:t>政府、保險單位制定的號碼</w:t>
      </w:r>
      <w:r w:rsidRPr="004F1371">
        <w:rPr>
          <w:rFonts w:hint="eastAsia"/>
          <w:szCs w:val="28"/>
        </w:rPr>
        <w:t>(EX</w:t>
      </w:r>
      <w:r w:rsidRPr="004F1371">
        <w:rPr>
          <w:rFonts w:hint="eastAsia"/>
          <w:szCs w:val="28"/>
        </w:rPr>
        <w:t>身分證字號、</w:t>
      </w:r>
      <w:proofErr w:type="gramStart"/>
      <w:r w:rsidRPr="004F1371">
        <w:rPr>
          <w:rFonts w:hint="eastAsia"/>
          <w:szCs w:val="28"/>
        </w:rPr>
        <w:t>社保碼</w:t>
      </w:r>
      <w:proofErr w:type="gramEnd"/>
      <w:r w:rsidRPr="004F1371">
        <w:rPr>
          <w:rFonts w:hint="eastAsia"/>
          <w:szCs w:val="28"/>
        </w:rPr>
        <w:t>)</w:t>
      </w:r>
      <w:r w:rsidR="00E45901" w:rsidRPr="004F1371">
        <w:rPr>
          <w:rFonts w:hint="eastAsia"/>
          <w:szCs w:val="28"/>
        </w:rPr>
        <w:t>。前端範例程式</w:t>
      </w:r>
      <w:r w:rsidR="00E45901" w:rsidRPr="004F1371">
        <w:rPr>
          <w:rFonts w:hint="eastAsia"/>
          <w:szCs w:val="28"/>
        </w:rPr>
        <w:t>(</w:t>
      </w:r>
      <w:r w:rsidR="00E45901" w:rsidRPr="004F1371">
        <w:rPr>
          <w:rFonts w:hint="eastAsia"/>
          <w:szCs w:val="28"/>
        </w:rPr>
        <w:t>網頁端</w:t>
      </w:r>
      <w:r w:rsidR="00E45901" w:rsidRPr="004F1371">
        <w:rPr>
          <w:rFonts w:hint="eastAsia"/>
          <w:szCs w:val="28"/>
        </w:rPr>
        <w:t>)</w:t>
      </w:r>
      <w:r w:rsidR="00E45901" w:rsidRPr="004F1371">
        <w:rPr>
          <w:rFonts w:hint="eastAsia"/>
          <w:szCs w:val="28"/>
        </w:rPr>
        <w:t>病人資料讀取的時候</w:t>
      </w:r>
      <w:r w:rsidR="00E45901" w:rsidRPr="004F1371">
        <w:rPr>
          <w:rFonts w:hint="eastAsia"/>
          <w:szCs w:val="28"/>
        </w:rPr>
        <w:t>(read or search)</w:t>
      </w:r>
      <w:r w:rsidR="00E45901" w:rsidRPr="004F1371">
        <w:rPr>
          <w:rFonts w:hint="eastAsia"/>
          <w:szCs w:val="28"/>
        </w:rPr>
        <w:t>可輸入身分證號，</w:t>
      </w:r>
      <w:r w:rsidR="00E45901" w:rsidRPr="004F1371">
        <w:rPr>
          <w:rFonts w:hint="eastAsia"/>
          <w:szCs w:val="28"/>
        </w:rPr>
        <w:t>server</w:t>
      </w:r>
      <w:r w:rsidR="00E45901" w:rsidRPr="004F1371">
        <w:rPr>
          <w:rFonts w:hint="eastAsia"/>
          <w:szCs w:val="28"/>
        </w:rPr>
        <w:t>端</w:t>
      </w:r>
      <w:del w:id="17" w:author="Li-Hui Lee" w:date="2019-05-13T13:23:00Z">
        <w:r w:rsidR="00E45901" w:rsidRPr="004F1371" w:rsidDel="00C10F3F">
          <w:rPr>
            <w:rFonts w:hint="eastAsia"/>
            <w:szCs w:val="28"/>
          </w:rPr>
          <w:delText>在</w:delText>
        </w:r>
      </w:del>
      <w:ins w:id="18" w:author="Li-Hui Lee" w:date="2019-05-13T13:23:00Z">
        <w:r w:rsidR="00C10F3F">
          <w:rPr>
            <w:rFonts w:hint="eastAsia"/>
            <w:szCs w:val="28"/>
          </w:rPr>
          <w:t>再</w:t>
        </w:r>
      </w:ins>
      <w:r w:rsidR="00E45901" w:rsidRPr="004F1371">
        <w:rPr>
          <w:rFonts w:hint="eastAsia"/>
          <w:szCs w:val="28"/>
        </w:rPr>
        <w:t>做</w:t>
      </w:r>
      <w:r w:rsidR="00E45901" w:rsidRPr="004F1371">
        <w:rPr>
          <w:rFonts w:hint="eastAsia"/>
          <w:szCs w:val="28"/>
        </w:rPr>
        <w:t>hash</w:t>
      </w:r>
      <w:r w:rsidR="00E45901" w:rsidRPr="004F1371">
        <w:rPr>
          <w:rFonts w:hint="eastAsia"/>
          <w:szCs w:val="28"/>
        </w:rPr>
        <w:t>進行搜尋</w:t>
      </w:r>
    </w:p>
    <w:p w:rsidR="004F1371" w:rsidRDefault="00DE3874" w:rsidP="00A7690A">
      <w:pPr>
        <w:pStyle w:val="a5"/>
        <w:numPr>
          <w:ilvl w:val="0"/>
          <w:numId w:val="21"/>
        </w:numPr>
        <w:ind w:left="1040"/>
        <w:rPr>
          <w:szCs w:val="28"/>
        </w:rPr>
      </w:pPr>
      <w:r w:rsidRPr="004F1371">
        <w:rPr>
          <w:rFonts w:hint="eastAsia"/>
          <w:szCs w:val="28"/>
        </w:rPr>
        <w:t>在各醫院內使用，較方便的方式</w:t>
      </w:r>
      <w:r w:rsidRPr="004F1371">
        <w:rPr>
          <w:rFonts w:hint="eastAsia"/>
          <w:szCs w:val="28"/>
        </w:rPr>
        <w:t>FHIR id</w:t>
      </w:r>
      <w:r w:rsidRPr="004F1371">
        <w:rPr>
          <w:rFonts w:hint="eastAsia"/>
          <w:szCs w:val="28"/>
        </w:rPr>
        <w:t>即為病歷號</w:t>
      </w:r>
    </w:p>
    <w:p w:rsidR="00DE3874" w:rsidRDefault="00DE3874" w:rsidP="00BC6698">
      <w:pPr>
        <w:pStyle w:val="a5"/>
        <w:numPr>
          <w:ilvl w:val="0"/>
          <w:numId w:val="21"/>
        </w:numPr>
        <w:ind w:left="1040"/>
        <w:rPr>
          <w:szCs w:val="28"/>
        </w:rPr>
      </w:pPr>
      <w:r w:rsidRPr="004F1371">
        <w:rPr>
          <w:rFonts w:hint="eastAsia"/>
          <w:szCs w:val="28"/>
        </w:rPr>
        <w:t>假設各醫院有獨立的</w:t>
      </w:r>
      <w:r w:rsidRPr="004F1371">
        <w:rPr>
          <w:rFonts w:hint="eastAsia"/>
          <w:szCs w:val="28"/>
        </w:rPr>
        <w:t>FHIR Server</w:t>
      </w:r>
      <w:r w:rsidRPr="004F1371">
        <w:rPr>
          <w:rFonts w:hint="eastAsia"/>
          <w:szCs w:val="28"/>
        </w:rPr>
        <w:t>。在跨院、跨機構的資訊互通情境下，相同病患在不同</w:t>
      </w:r>
      <w:r w:rsidRPr="004F1371">
        <w:rPr>
          <w:rFonts w:hint="eastAsia"/>
          <w:szCs w:val="28"/>
        </w:rPr>
        <w:t xml:space="preserve"> FHIR server </w:t>
      </w:r>
      <w:r w:rsidRPr="004F1371">
        <w:rPr>
          <w:rFonts w:hint="eastAsia"/>
          <w:szCs w:val="28"/>
        </w:rPr>
        <w:t>資訊互通會有</w:t>
      </w:r>
      <w:r w:rsidRPr="004F1371">
        <w:rPr>
          <w:rFonts w:hint="eastAsia"/>
          <w:szCs w:val="28"/>
        </w:rPr>
        <w:t>patient id</w:t>
      </w:r>
      <w:r w:rsidRPr="004F1371">
        <w:rPr>
          <w:rFonts w:hint="eastAsia"/>
          <w:szCs w:val="28"/>
        </w:rPr>
        <w:t>不一致的問題，主要之病人</w:t>
      </w:r>
      <w:r w:rsidR="004F1371">
        <w:rPr>
          <w:rFonts w:hint="eastAsia"/>
          <w:szCs w:val="28"/>
        </w:rPr>
        <w:t>FHIR</w:t>
      </w:r>
      <w:r w:rsidR="00BC6698">
        <w:rPr>
          <w:rFonts w:hint="eastAsia"/>
          <w:szCs w:val="28"/>
        </w:rPr>
        <w:t xml:space="preserve"> </w:t>
      </w:r>
      <w:r w:rsidRPr="004F1371">
        <w:rPr>
          <w:rFonts w:hint="eastAsia"/>
          <w:szCs w:val="28"/>
        </w:rPr>
        <w:t xml:space="preserve">id </w:t>
      </w:r>
      <w:r w:rsidRPr="004F1371">
        <w:rPr>
          <w:rFonts w:hint="eastAsia"/>
          <w:szCs w:val="28"/>
        </w:rPr>
        <w:t>參照</w:t>
      </w:r>
      <w:r w:rsidRPr="004F1371">
        <w:rPr>
          <w:rFonts w:hint="eastAsia"/>
          <w:szCs w:val="28"/>
        </w:rPr>
        <w:t xml:space="preserve">(Master Patient Index) </w:t>
      </w:r>
      <w:r w:rsidRPr="004F1371">
        <w:rPr>
          <w:rFonts w:hint="eastAsia"/>
          <w:szCs w:val="28"/>
        </w:rPr>
        <w:t>需進一步考量。</w:t>
      </w:r>
    </w:p>
    <w:p w:rsidR="004F1371" w:rsidRPr="004F1371" w:rsidRDefault="004F1371" w:rsidP="004F1371">
      <w:pPr>
        <w:rPr>
          <w:szCs w:val="28"/>
        </w:rPr>
      </w:pPr>
    </w:p>
    <w:p w:rsidR="004F1371" w:rsidRDefault="00C10F3F" w:rsidP="00B869FF">
      <w:pPr>
        <w:pStyle w:val="a5"/>
        <w:numPr>
          <w:ilvl w:val="0"/>
          <w:numId w:val="19"/>
        </w:numPr>
        <w:ind w:leftChars="0"/>
        <w:rPr>
          <w:szCs w:val="28"/>
        </w:rPr>
      </w:pPr>
      <w:ins w:id="19" w:author="Li-Hui Lee" w:date="2019-05-13T13:26:00Z">
        <w:r>
          <w:rPr>
            <w:rFonts w:hint="eastAsia"/>
            <w:szCs w:val="28"/>
          </w:rPr>
          <w:t>i</w:t>
        </w:r>
      </w:ins>
      <w:del w:id="20" w:author="Li-Hui Lee" w:date="2019-05-13T13:26:00Z">
        <w:r w:rsidR="009E00AC" w:rsidRPr="004F1371" w:rsidDel="00C10F3F">
          <w:rPr>
            <w:szCs w:val="28"/>
          </w:rPr>
          <w:delText>I</w:delText>
        </w:r>
      </w:del>
      <w:r w:rsidR="009E00AC" w:rsidRPr="004F1371">
        <w:rPr>
          <w:rFonts w:hint="eastAsia"/>
          <w:szCs w:val="28"/>
        </w:rPr>
        <w:t>dentifier</w:t>
      </w:r>
      <w:del w:id="21" w:author="Li-Hui Lee" w:date="2019-05-13T13:27:00Z">
        <w:r w:rsidR="004F1371" w:rsidRPr="004F1371" w:rsidDel="00C10F3F">
          <w:rPr>
            <w:rFonts w:hint="eastAsia"/>
            <w:szCs w:val="28"/>
          </w:rPr>
          <w:delText xml:space="preserve">: </w:delText>
        </w:r>
      </w:del>
      <w:ins w:id="22" w:author="Li-Hui Lee" w:date="2019-05-13T13:27:00Z">
        <w:r>
          <w:rPr>
            <w:rFonts w:hint="eastAsia"/>
            <w:szCs w:val="28"/>
          </w:rPr>
          <w:t>：</w:t>
        </w:r>
      </w:ins>
      <w:r w:rsidR="00605930">
        <w:rPr>
          <w:rFonts w:hint="eastAsia"/>
          <w:szCs w:val="28"/>
        </w:rPr>
        <w:t>可加強身分確認之識別碼。</w:t>
      </w:r>
      <w:r w:rsidR="004F1371" w:rsidRPr="004F1371">
        <w:rPr>
          <w:rFonts w:hint="eastAsia"/>
          <w:szCs w:val="28"/>
        </w:rPr>
        <w:t>可放置</w:t>
      </w:r>
      <w:r w:rsidR="00605930">
        <w:rPr>
          <w:rFonts w:hint="eastAsia"/>
          <w:szCs w:val="28"/>
        </w:rPr>
        <w:t>民眾各式證照號碼，如</w:t>
      </w:r>
      <w:r w:rsidR="004F1371" w:rsidRPr="004F1371">
        <w:rPr>
          <w:rFonts w:hint="eastAsia"/>
          <w:szCs w:val="28"/>
        </w:rPr>
        <w:t>身分證字號、機構內病歷號、護照號碼、保險碼、台胞證碼</w:t>
      </w:r>
      <w:r w:rsidR="00C35D90">
        <w:rPr>
          <w:rFonts w:hint="eastAsia"/>
          <w:szCs w:val="28"/>
        </w:rPr>
        <w:t>、個人</w:t>
      </w:r>
      <w:r w:rsidR="00C35D90">
        <w:rPr>
          <w:rFonts w:hint="eastAsia"/>
          <w:szCs w:val="28"/>
        </w:rPr>
        <w:t xml:space="preserve"> e-mail</w:t>
      </w:r>
      <w:r w:rsidR="004F1371">
        <w:rPr>
          <w:rFonts w:hint="eastAsia"/>
          <w:szCs w:val="28"/>
        </w:rPr>
        <w:t>等多個資訊。</w:t>
      </w:r>
      <w:r w:rsidR="00605930">
        <w:rPr>
          <w:rFonts w:hint="eastAsia"/>
          <w:szCs w:val="28"/>
        </w:rPr>
        <w:t>並可依此查詢，以確認系統是否已建立此病人資料。</w:t>
      </w:r>
      <w:r w:rsidR="00B869FF" w:rsidRPr="00B869FF">
        <w:rPr>
          <w:rFonts w:hint="eastAsia"/>
          <w:szCs w:val="28"/>
        </w:rPr>
        <w:t>數值個數</w:t>
      </w:r>
      <w:r w:rsidR="00B869FF" w:rsidRPr="00B869FF">
        <w:rPr>
          <w:rFonts w:hint="eastAsia"/>
          <w:szCs w:val="28"/>
        </w:rPr>
        <w:t>(</w:t>
      </w:r>
      <w:r w:rsidR="00B869FF">
        <w:rPr>
          <w:rFonts w:hint="eastAsia"/>
          <w:szCs w:val="28"/>
        </w:rPr>
        <w:t>0</w:t>
      </w:r>
      <w:ins w:id="23" w:author="Li-Hui Lee" w:date="2019-05-13T14:12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24" w:author="Li-Hui Lee" w:date="2019-05-13T14:12:00Z">
        <w:r w:rsidR="00B869FF" w:rsidRPr="00B869FF" w:rsidDel="00BA0AE7">
          <w:rPr>
            <w:rFonts w:hint="eastAsia"/>
            <w:szCs w:val="28"/>
          </w:rPr>
          <w:delText>-</w:delText>
        </w:r>
      </w:del>
      <w:r w:rsidR="00B869FF">
        <w:rPr>
          <w:rFonts w:hint="eastAsia"/>
          <w:szCs w:val="28"/>
        </w:rPr>
        <w:t>n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 xml:space="preserve"> </w:t>
      </w:r>
      <w:r w:rsidR="00B869FF">
        <w:rPr>
          <w:rFonts w:hint="eastAsia"/>
          <w:szCs w:val="28"/>
        </w:rPr>
        <w:t>可提供</w:t>
      </w:r>
      <w:del w:id="25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0</w:t>
      </w:r>
      <w:del w:id="26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到</w:t>
      </w:r>
      <w:del w:id="27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n</w:t>
      </w:r>
      <w:del w:id="28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proofErr w:type="gramStart"/>
      <w:r w:rsidR="00B869FF">
        <w:rPr>
          <w:rFonts w:hint="eastAsia"/>
          <w:szCs w:val="28"/>
        </w:rPr>
        <w:t>個</w:t>
      </w:r>
      <w:proofErr w:type="gramEnd"/>
      <w:r w:rsidR="00B869FF">
        <w:rPr>
          <w:rFonts w:hint="eastAsia"/>
          <w:szCs w:val="28"/>
        </w:rPr>
        <w:t>identifier</w:t>
      </w:r>
      <w:del w:id="29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資料，以利</w:t>
      </w:r>
      <w:del w:id="30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patient data</w:t>
      </w:r>
      <w:del w:id="31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>
        <w:rPr>
          <w:rFonts w:hint="eastAsia"/>
          <w:szCs w:val="28"/>
        </w:rPr>
        <w:t>識別，並利於以</w:t>
      </w:r>
      <w:del w:id="32" w:author="Li-Hui Lee" w:date="2019-05-13T14:13:00Z">
        <w:r w:rsidR="00B869FF" w:rsidDel="00CC6E09">
          <w:rPr>
            <w:rFonts w:hint="eastAsia"/>
            <w:szCs w:val="28"/>
          </w:rPr>
          <w:delText xml:space="preserve"> </w:delText>
        </w:r>
      </w:del>
      <w:r w:rsidR="00B869FF" w:rsidRPr="00B869FF">
        <w:rPr>
          <w:rFonts w:hint="eastAsia"/>
          <w:szCs w:val="28"/>
        </w:rPr>
        <w:t>identifier</w:t>
      </w:r>
      <w:del w:id="33" w:author="Li-Hui Lee" w:date="2019-05-13T14:13:00Z">
        <w:r w:rsidR="00B869FF" w:rsidRPr="00B869FF" w:rsidDel="00CC6E09">
          <w:rPr>
            <w:rFonts w:hint="eastAsia"/>
            <w:szCs w:val="28"/>
          </w:rPr>
          <w:delText xml:space="preserve"> </w:delText>
        </w:r>
      </w:del>
      <w:r w:rsidR="00B869FF" w:rsidRPr="00B869FF">
        <w:rPr>
          <w:rFonts w:hint="eastAsia"/>
          <w:szCs w:val="28"/>
        </w:rPr>
        <w:t>資料</w:t>
      </w:r>
      <w:r w:rsidR="00B869FF">
        <w:rPr>
          <w:rFonts w:hint="eastAsia"/>
          <w:szCs w:val="28"/>
        </w:rPr>
        <w:t>查詢是否有此病人。</w:t>
      </w:r>
    </w:p>
    <w:p w:rsidR="00B869FF" w:rsidRPr="00B869FF" w:rsidRDefault="00C10F3F" w:rsidP="003117D4">
      <w:pPr>
        <w:ind w:leftChars="200" w:left="560"/>
        <w:rPr>
          <w:szCs w:val="28"/>
        </w:rPr>
      </w:pPr>
      <w:ins w:id="34" w:author="Li-Hui Lee" w:date="2019-05-13T13:26:00Z">
        <w:r>
          <w:rPr>
            <w:szCs w:val="28"/>
          </w:rPr>
          <w:t>i</w:t>
        </w:r>
      </w:ins>
      <w:del w:id="35" w:author="Li-Hui Lee" w:date="2019-05-13T13:26:00Z">
        <w:r w:rsidR="00B869FF" w:rsidDel="00C10F3F">
          <w:rPr>
            <w:rFonts w:hint="eastAsia"/>
            <w:szCs w:val="28"/>
          </w:rPr>
          <w:delText>I</w:delText>
        </w:r>
      </w:del>
      <w:r w:rsidR="00B869FF">
        <w:rPr>
          <w:rFonts w:hint="eastAsia"/>
          <w:szCs w:val="28"/>
        </w:rPr>
        <w:t>dentifier</w:t>
      </w:r>
      <w:r w:rsidR="00B869FF" w:rsidRPr="00B869FF">
        <w:rPr>
          <w:rFonts w:hint="eastAsia"/>
          <w:szCs w:val="28"/>
        </w:rPr>
        <w:t>可包含以下子欄位</w:t>
      </w:r>
      <w:r w:rsidR="00B869FF" w:rsidRPr="00B869FF">
        <w:rPr>
          <w:rFonts w:hint="eastAsia"/>
          <w:szCs w:val="28"/>
        </w:rPr>
        <w:t>:system(</w:t>
      </w:r>
      <w:r w:rsidR="00B869FF">
        <w:rPr>
          <w:rFonts w:hint="eastAsia"/>
          <w:szCs w:val="28"/>
        </w:rPr>
        <w:t>識別碼給定機構</w:t>
      </w:r>
      <w:r w:rsidR="005178E7">
        <w:rPr>
          <w:rFonts w:hint="eastAsia"/>
          <w:szCs w:val="28"/>
        </w:rPr>
        <w:t xml:space="preserve"> URL </w:t>
      </w:r>
      <w:r w:rsidR="00B869FF" w:rsidRPr="00B869FF">
        <w:rPr>
          <w:rFonts w:hint="eastAsia"/>
          <w:szCs w:val="28"/>
        </w:rPr>
        <w:t>)</w:t>
      </w:r>
      <w:r w:rsidR="00B869FF" w:rsidRPr="00B869FF">
        <w:rPr>
          <w:rFonts w:hint="eastAsia"/>
          <w:szCs w:val="28"/>
        </w:rPr>
        <w:t>、</w:t>
      </w:r>
      <w:r w:rsidR="00B869FF" w:rsidRPr="00B869FF">
        <w:rPr>
          <w:rFonts w:hint="eastAsia"/>
          <w:szCs w:val="28"/>
        </w:rPr>
        <w:t>value(</w:t>
      </w:r>
      <w:r w:rsidR="00B869FF">
        <w:rPr>
          <w:rFonts w:hint="eastAsia"/>
          <w:szCs w:val="28"/>
        </w:rPr>
        <w:t>此病人之識別碼</w:t>
      </w:r>
      <w:r w:rsidR="00B869FF" w:rsidRPr="00B869FF">
        <w:rPr>
          <w:rFonts w:hint="eastAsia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use(</w:t>
      </w:r>
      <w:r w:rsidR="005178E7" w:rsidRPr="003117D4">
        <w:rPr>
          <w:rFonts w:hint="eastAsia"/>
          <w:color w:val="808080" w:themeColor="background1" w:themeShade="80"/>
          <w:szCs w:val="28"/>
        </w:rPr>
        <w:t>識別碼用途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5178E7" w:rsidRPr="003117D4">
        <w:rPr>
          <w:rFonts w:hint="eastAsia"/>
          <w:color w:val="808080" w:themeColor="background1" w:themeShade="80"/>
          <w:szCs w:val="28"/>
        </w:rPr>
        <w:t>type</w:t>
      </w:r>
      <w:r w:rsidR="00B869FF" w:rsidRPr="003117D4">
        <w:rPr>
          <w:rFonts w:hint="eastAsia"/>
          <w:color w:val="808080" w:themeColor="background1" w:themeShade="80"/>
          <w:szCs w:val="28"/>
        </w:rPr>
        <w:t>(</w:t>
      </w:r>
      <w:r w:rsidR="005178E7" w:rsidRPr="003117D4">
        <w:rPr>
          <w:rFonts w:hint="eastAsia"/>
          <w:color w:val="808080" w:themeColor="background1" w:themeShade="80"/>
          <w:szCs w:val="28"/>
        </w:rPr>
        <w:t>此識別碼的型態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3117D4">
        <w:rPr>
          <w:rFonts w:hint="eastAsia"/>
          <w:color w:val="808080" w:themeColor="background1" w:themeShade="80"/>
          <w:szCs w:val="28"/>
        </w:rPr>
        <w:t>、</w:t>
      </w:r>
      <w:r w:rsidR="00B869FF" w:rsidRPr="003117D4">
        <w:rPr>
          <w:rFonts w:hint="eastAsia"/>
          <w:color w:val="808080" w:themeColor="background1" w:themeShade="80"/>
          <w:szCs w:val="28"/>
        </w:rPr>
        <w:t>Period(</w:t>
      </w:r>
      <w:r w:rsidR="00B869FF" w:rsidRPr="003117D4">
        <w:rPr>
          <w:rFonts w:hint="eastAsia"/>
          <w:color w:val="808080" w:themeColor="background1" w:themeShade="80"/>
          <w:szCs w:val="28"/>
        </w:rPr>
        <w:t>使用期限</w:t>
      </w:r>
      <w:r w:rsidR="00B869FF" w:rsidRPr="003117D4">
        <w:rPr>
          <w:rFonts w:hint="eastAsia"/>
          <w:color w:val="808080" w:themeColor="background1" w:themeShade="80"/>
          <w:szCs w:val="28"/>
        </w:rPr>
        <w:t>)</w:t>
      </w:r>
      <w:r w:rsidR="005178E7" w:rsidRPr="003117D4">
        <w:rPr>
          <w:rFonts w:hint="eastAsia"/>
          <w:color w:val="808080" w:themeColor="background1" w:themeShade="80"/>
          <w:szCs w:val="28"/>
        </w:rPr>
        <w:t>、以及</w:t>
      </w:r>
      <w:r w:rsidR="005178E7" w:rsidRPr="003117D4">
        <w:rPr>
          <w:rFonts w:hint="eastAsia"/>
          <w:color w:val="808080" w:themeColor="background1" w:themeShade="80"/>
          <w:szCs w:val="28"/>
        </w:rPr>
        <w:t xml:space="preserve"> assigner</w:t>
      </w:r>
      <w:r w:rsidR="003117D4" w:rsidRPr="003117D4">
        <w:rPr>
          <w:rFonts w:hint="eastAsia"/>
          <w:color w:val="808080" w:themeColor="background1" w:themeShade="80"/>
          <w:szCs w:val="28"/>
        </w:rPr>
        <w:t xml:space="preserve"> (</w:t>
      </w:r>
      <w:r w:rsidR="003117D4" w:rsidRPr="003117D4">
        <w:rPr>
          <w:rFonts w:hint="eastAsia"/>
          <w:color w:val="808080" w:themeColor="background1" w:themeShade="80"/>
          <w:szCs w:val="28"/>
        </w:rPr>
        <w:t>識別碼給定機構參考</w:t>
      </w:r>
      <w:r w:rsidR="003117D4" w:rsidRPr="003117D4">
        <w:rPr>
          <w:rFonts w:hint="eastAsia"/>
          <w:color w:val="808080" w:themeColor="background1" w:themeShade="80"/>
          <w:szCs w:val="28"/>
        </w:rPr>
        <w:t>)</w:t>
      </w:r>
      <w:r w:rsidR="00B869FF" w:rsidRPr="00B869FF">
        <w:rPr>
          <w:rFonts w:hint="eastAsia"/>
          <w:szCs w:val="28"/>
        </w:rPr>
        <w:t>，各欄位細部規格如下</w:t>
      </w:r>
      <w:r w:rsidR="00B869FF" w:rsidRPr="00B869FF">
        <w:rPr>
          <w:rFonts w:hint="eastAsia"/>
          <w:szCs w:val="28"/>
        </w:rPr>
        <w:t>:</w:t>
      </w:r>
    </w:p>
    <w:p w:rsidR="004F1371" w:rsidRDefault="004F1371">
      <w:pPr>
        <w:ind w:leftChars="200" w:left="560"/>
        <w:rPr>
          <w:szCs w:val="28"/>
        </w:rPr>
        <w:pPrChange w:id="36" w:author="Li-Hui Lee" w:date="2019-05-13T14:35:00Z">
          <w:pPr>
            <w:ind w:leftChars="100" w:left="280"/>
          </w:pPr>
        </w:pPrChange>
      </w:pPr>
      <w:r>
        <w:rPr>
          <w:rFonts w:hint="eastAsia"/>
          <w:szCs w:val="28"/>
        </w:rPr>
        <w:t>2.1. system</w:t>
      </w:r>
      <w:ins w:id="37" w:author="Li-Hui Lee" w:date="2019-05-13T14:11:00Z">
        <w:r w:rsidR="00BA0AE7">
          <w:rPr>
            <w:rFonts w:hint="eastAsia"/>
            <w:szCs w:val="28"/>
          </w:rPr>
          <w:t>：</w:t>
        </w:r>
      </w:ins>
      <w:del w:id="38" w:author="Li-Hui Lee" w:date="2019-05-13T14:11:00Z">
        <w:r w:rsidDel="00BA0AE7">
          <w:rPr>
            <w:rFonts w:hint="eastAsia"/>
            <w:szCs w:val="28"/>
          </w:rPr>
          <w:delText xml:space="preserve">: </w:delText>
        </w:r>
      </w:del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此</w:t>
      </w:r>
      <w:ins w:id="39" w:author="Li-Hui Lee" w:date="2019-05-13T13:48:00Z">
        <w:r w:rsidR="00F57B5F">
          <w:rPr>
            <w:rFonts w:hint="eastAsia"/>
            <w:szCs w:val="28"/>
          </w:rPr>
          <w:t>i</w:t>
        </w:r>
      </w:ins>
      <w:del w:id="40" w:author="Li-Hui Lee" w:date="2019-05-13T13:48:00Z">
        <w:r w:rsidDel="00F57B5F">
          <w:rPr>
            <w:rFonts w:hint="eastAsia"/>
            <w:szCs w:val="28"/>
          </w:rPr>
          <w:delText>I</w:delText>
        </w:r>
      </w:del>
      <w:r>
        <w:rPr>
          <w:rFonts w:hint="eastAsia"/>
          <w:szCs w:val="28"/>
        </w:rPr>
        <w:t>dentifier</w:t>
      </w:r>
      <w:r w:rsidR="00FA4503">
        <w:rPr>
          <w:rFonts w:hint="eastAsia"/>
          <w:szCs w:val="28"/>
        </w:rPr>
        <w:t xml:space="preserve"> code</w:t>
      </w:r>
      <w:r>
        <w:rPr>
          <w:rFonts w:hint="eastAsia"/>
          <w:szCs w:val="28"/>
        </w:rPr>
        <w:t>的機構</w:t>
      </w:r>
      <w:r>
        <w:rPr>
          <w:rFonts w:hint="eastAsia"/>
          <w:szCs w:val="28"/>
        </w:rPr>
        <w:t xml:space="preserve"> URI</w:t>
      </w:r>
      <w:r>
        <w:rPr>
          <w:rFonts w:hint="eastAsia"/>
          <w:szCs w:val="28"/>
        </w:rPr>
        <w:t>。</w:t>
      </w:r>
      <w:r w:rsidR="00B869FF" w:rsidRPr="00B869FF">
        <w:rPr>
          <w:rFonts w:hint="eastAsia"/>
          <w:szCs w:val="28"/>
        </w:rPr>
        <w:t>數值個數</w:t>
      </w:r>
      <w:r w:rsidR="00B869FF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ins w:id="41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2" w:author="Li-Hui Lee" w:date="2019-05-13T13:48:00Z">
        <w:r w:rsidR="00B869FF" w:rsidRPr="00B869FF" w:rsidDel="00F57B5F">
          <w:rPr>
            <w:rFonts w:hint="eastAsia"/>
            <w:szCs w:val="28"/>
          </w:rPr>
          <w:delText>-</w:delText>
        </w:r>
      </w:del>
      <w:r w:rsidR="00B869FF">
        <w:rPr>
          <w:rFonts w:hint="eastAsia"/>
          <w:szCs w:val="28"/>
        </w:rPr>
        <w:t>1</w:t>
      </w:r>
      <w:r w:rsidR="00B869FF" w:rsidRPr="00B869FF">
        <w:rPr>
          <w:rFonts w:hint="eastAsia"/>
          <w:szCs w:val="28"/>
        </w:rPr>
        <w:t>)</w:t>
      </w:r>
      <w:r w:rsidR="00B869FF">
        <w:rPr>
          <w:rFonts w:hint="eastAsia"/>
          <w:szCs w:val="28"/>
        </w:rPr>
        <w:t>，建議一定提供。</w:t>
      </w:r>
      <w:del w:id="43" w:author="Li-Hui Lee" w:date="2019-05-13T14:11:00Z">
        <w:r w:rsidR="00FA4503" w:rsidDel="00BA0AE7">
          <w:rPr>
            <w:rFonts w:hint="eastAsia"/>
            <w:szCs w:val="28"/>
          </w:rPr>
          <w:delText xml:space="preserve"> </w:delText>
        </w:r>
      </w:del>
      <w:r>
        <w:rPr>
          <w:rFonts w:hint="eastAsia"/>
          <w:szCs w:val="28"/>
        </w:rPr>
        <w:t xml:space="preserve">URI </w:t>
      </w:r>
      <w:r>
        <w:rPr>
          <w:rFonts w:hint="eastAsia"/>
          <w:szCs w:val="28"/>
        </w:rPr>
        <w:t>原則上由編碼</w:t>
      </w:r>
      <w:r w:rsidR="00FA4503">
        <w:rPr>
          <w:rFonts w:hint="eastAsia"/>
          <w:szCs w:val="28"/>
        </w:rPr>
        <w:t>給定</w:t>
      </w:r>
      <w:r>
        <w:rPr>
          <w:rFonts w:hint="eastAsia"/>
          <w:szCs w:val="28"/>
        </w:rPr>
        <w:t>單位</w:t>
      </w:r>
      <w:r w:rsidR="00FA4503">
        <w:rPr>
          <w:rFonts w:hint="eastAsia"/>
          <w:szCs w:val="28"/>
        </w:rPr>
        <w:t>產生。若</w:t>
      </w:r>
      <w:r w:rsidR="00FA4503" w:rsidRPr="00FA4503">
        <w:rPr>
          <w:rFonts w:hint="eastAsia"/>
          <w:szCs w:val="28"/>
        </w:rPr>
        <w:t>編碼給定單位</w:t>
      </w:r>
      <w:r w:rsidR="00FA4503">
        <w:rPr>
          <w:rFonts w:hint="eastAsia"/>
          <w:szCs w:val="28"/>
        </w:rPr>
        <w:t>無此</w:t>
      </w:r>
      <w:del w:id="44" w:author="Li-Hui Lee" w:date="2019-05-13T14:13:00Z">
        <w:r w:rsidR="00FA4503" w:rsidDel="00603873">
          <w:rPr>
            <w:rFonts w:hint="eastAsia"/>
            <w:szCs w:val="28"/>
          </w:rPr>
          <w:delText xml:space="preserve"> </w:delText>
        </w:r>
      </w:del>
      <w:r w:rsidR="00FA4503">
        <w:rPr>
          <w:rFonts w:hint="eastAsia"/>
          <w:szCs w:val="28"/>
        </w:rPr>
        <w:t>URI</w:t>
      </w:r>
      <w:r w:rsidR="00FA4503">
        <w:rPr>
          <w:rFonts w:hint="eastAsia"/>
          <w:szCs w:val="28"/>
        </w:rPr>
        <w:t>，可由各地之標準訂立組織來給定及維護。</w:t>
      </w:r>
    </w:p>
    <w:p w:rsidR="00FA4503" w:rsidRDefault="00FA4503">
      <w:pPr>
        <w:ind w:leftChars="100" w:left="280" w:firstLineChars="100" w:firstLine="280"/>
        <w:rPr>
          <w:szCs w:val="28"/>
        </w:rPr>
        <w:pPrChange w:id="45" w:author="Li-Hui Lee" w:date="2019-05-13T14:35:00Z">
          <w:pPr>
            <w:ind w:leftChars="100" w:left="280"/>
          </w:pPr>
        </w:pPrChange>
      </w:pPr>
      <w:r>
        <w:rPr>
          <w:rFonts w:hint="eastAsia"/>
          <w:szCs w:val="28"/>
        </w:rPr>
        <w:t xml:space="preserve">2.2. </w:t>
      </w:r>
      <w:r w:rsidR="0009745A">
        <w:rPr>
          <w:rFonts w:hint="eastAsia"/>
          <w:szCs w:val="28"/>
        </w:rPr>
        <w:t>value</w:t>
      </w:r>
      <w:del w:id="46" w:author="Li-Hui Lee" w:date="2019-05-13T14:11:00Z">
        <w:r w:rsidDel="00BA0AE7">
          <w:rPr>
            <w:rFonts w:hint="eastAsia"/>
            <w:szCs w:val="28"/>
          </w:rPr>
          <w:delText xml:space="preserve">: </w:delText>
        </w:r>
      </w:del>
      <w:ins w:id="47" w:author="Li-Hui Lee" w:date="2019-05-13T14:11:00Z">
        <w:r w:rsidR="00BA0AE7">
          <w:rPr>
            <w:rFonts w:hint="eastAsia"/>
            <w:szCs w:val="28"/>
          </w:rPr>
          <w:t>：</w:t>
        </w:r>
      </w:ins>
      <w:r>
        <w:rPr>
          <w:rFonts w:hint="eastAsia"/>
          <w:szCs w:val="28"/>
        </w:rPr>
        <w:t>編碼單位給此病人之代碼</w:t>
      </w:r>
      <w:r w:rsidR="003117D4">
        <w:rPr>
          <w:rFonts w:hint="eastAsia"/>
          <w:szCs w:val="28"/>
        </w:rPr>
        <w:t>。</w:t>
      </w:r>
      <w:r w:rsidR="003117D4" w:rsidRPr="003117D4">
        <w:rPr>
          <w:rFonts w:hint="eastAsia"/>
          <w:szCs w:val="28"/>
        </w:rPr>
        <w:t>數值個數</w:t>
      </w:r>
      <w:r w:rsidR="003117D4" w:rsidRPr="003117D4">
        <w:rPr>
          <w:rFonts w:hint="eastAsia"/>
          <w:szCs w:val="28"/>
        </w:rPr>
        <w:t>(</w:t>
      </w:r>
      <w:r w:rsidR="003117D4">
        <w:rPr>
          <w:rFonts w:hint="eastAsia"/>
          <w:szCs w:val="28"/>
        </w:rPr>
        <w:t>1</w:t>
      </w:r>
      <w:ins w:id="48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49" w:author="Li-Hui Lee" w:date="2019-05-13T14:11:00Z">
        <w:r w:rsidR="003117D4" w:rsidRPr="003117D4" w:rsidDel="00BA0AE7">
          <w:rPr>
            <w:rFonts w:hint="eastAsia"/>
            <w:szCs w:val="28"/>
          </w:rPr>
          <w:delText>-</w:delText>
        </w:r>
      </w:del>
      <w:r w:rsidR="003117D4" w:rsidRPr="003117D4">
        <w:rPr>
          <w:rFonts w:hint="eastAsia"/>
          <w:szCs w:val="28"/>
        </w:rPr>
        <w:t>1)</w:t>
      </w:r>
      <w:r w:rsidR="003117D4" w:rsidRPr="003117D4">
        <w:rPr>
          <w:rFonts w:hint="eastAsia"/>
          <w:szCs w:val="28"/>
        </w:rPr>
        <w:t>，建議一定提供。</w:t>
      </w:r>
    </w:p>
    <w:p w:rsidR="00A64969" w:rsidRPr="00BC6698" w:rsidRDefault="00B324A9">
      <w:pPr>
        <w:ind w:firstLineChars="150" w:firstLine="420"/>
        <w:rPr>
          <w:szCs w:val="28"/>
        </w:rPr>
        <w:pPrChange w:id="50" w:author="Li-Hui Lee" w:date="2019-05-13T14:36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51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BC6698">
        <w:rPr>
          <w:rFonts w:hint="eastAsia"/>
          <w:szCs w:val="28"/>
        </w:rPr>
        <w:t>：</w:t>
      </w:r>
    </w:p>
    <w:p w:rsidR="003117D4" w:rsidRDefault="003117D4">
      <w:pPr>
        <w:pStyle w:val="a5"/>
        <w:numPr>
          <w:ilvl w:val="1"/>
          <w:numId w:val="24"/>
        </w:numPr>
        <w:ind w:leftChars="0" w:left="709" w:firstLine="0"/>
        <w:rPr>
          <w:szCs w:val="28"/>
        </w:rPr>
        <w:pPrChange w:id="52" w:author="Li-Hui Lee" w:date="2019-05-13T14:36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53" w:author="Li-Hui Lee" w:date="2019-05-13T14:08:00Z">
        <w:r w:rsidRPr="003117D4" w:rsidDel="00BA0AE7">
          <w:rPr>
            <w:szCs w:val="28"/>
          </w:rPr>
          <w:delText>System</w:delText>
        </w:r>
      </w:del>
      <w:ins w:id="54" w:author="Li-Hui Lee" w:date="2019-05-13T14:08:00Z">
        <w:r w:rsidR="00BA0AE7">
          <w:rPr>
            <w:szCs w:val="28"/>
          </w:rPr>
          <w:t>s</w:t>
        </w:r>
        <w:r w:rsidR="00BA0AE7" w:rsidRPr="003117D4">
          <w:rPr>
            <w:szCs w:val="28"/>
          </w:rPr>
          <w:t>ystem</w:t>
        </w:r>
      </w:ins>
      <w:r>
        <w:rPr>
          <w:rFonts w:hint="eastAsia"/>
          <w:szCs w:val="28"/>
        </w:rPr>
        <w:t>、</w:t>
      </w:r>
      <w:r w:rsidRPr="003117D4">
        <w:rPr>
          <w:szCs w:val="28"/>
        </w:rPr>
        <w:t>value</w:t>
      </w:r>
      <w:r>
        <w:rPr>
          <w:rFonts w:hint="eastAsia"/>
          <w:szCs w:val="28"/>
        </w:rPr>
        <w:t>原</w:t>
      </w:r>
      <w:r>
        <w:rPr>
          <w:rFonts w:hint="eastAsia"/>
          <w:szCs w:val="28"/>
        </w:rPr>
        <w:t xml:space="preserve"> FHIR </w:t>
      </w:r>
      <w:r>
        <w:rPr>
          <w:rFonts w:hint="eastAsia"/>
          <w:szCs w:val="28"/>
        </w:rPr>
        <w:t>標準</w:t>
      </w:r>
      <w:r w:rsidRPr="003117D4">
        <w:rPr>
          <w:rFonts w:hint="eastAsia"/>
          <w:szCs w:val="28"/>
        </w:rPr>
        <w:t>數值個數</w:t>
      </w:r>
      <w:r w:rsidRPr="003117D4">
        <w:rPr>
          <w:rFonts w:hint="eastAsia"/>
          <w:szCs w:val="28"/>
        </w:rPr>
        <w:t>(</w:t>
      </w:r>
      <w:r>
        <w:rPr>
          <w:rFonts w:hint="eastAsia"/>
          <w:szCs w:val="28"/>
        </w:rPr>
        <w:t>0</w:t>
      </w:r>
      <w:del w:id="55" w:author="Li-Hui Lee" w:date="2019-05-13T13:48:00Z">
        <w:r w:rsidRPr="003117D4" w:rsidDel="00F57B5F">
          <w:rPr>
            <w:rFonts w:hint="eastAsia"/>
            <w:szCs w:val="28"/>
          </w:rPr>
          <w:delText>-</w:delText>
        </w:r>
      </w:del>
      <w:ins w:id="56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Pr="003117D4">
        <w:rPr>
          <w:rFonts w:hint="eastAsia"/>
          <w:szCs w:val="28"/>
        </w:rPr>
        <w:t>1)</w:t>
      </w:r>
      <w:r>
        <w:rPr>
          <w:rFonts w:hint="eastAsia"/>
          <w:szCs w:val="28"/>
        </w:rPr>
        <w:t>，改為</w:t>
      </w:r>
      <w:r>
        <w:rPr>
          <w:rFonts w:hint="eastAsia"/>
          <w:szCs w:val="28"/>
        </w:rPr>
        <w:t xml:space="preserve"> </w:t>
      </w:r>
      <w:r w:rsidRPr="003117D4">
        <w:rPr>
          <w:szCs w:val="28"/>
        </w:rPr>
        <w:t>(1</w:t>
      </w:r>
      <w:del w:id="57" w:author="Li-Hui Lee" w:date="2019-05-13T13:48:00Z">
        <w:r w:rsidRPr="003117D4" w:rsidDel="00F57B5F">
          <w:rPr>
            <w:szCs w:val="28"/>
          </w:rPr>
          <w:delText>-</w:delText>
        </w:r>
      </w:del>
      <w:ins w:id="58" w:author="Li-Hui Lee" w:date="2019-05-13T14:11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Pr="003117D4">
        <w:rPr>
          <w:szCs w:val="28"/>
        </w:rPr>
        <w:t>1)</w:t>
      </w:r>
      <w:r>
        <w:rPr>
          <w:rFonts w:hint="eastAsia"/>
          <w:szCs w:val="28"/>
        </w:rPr>
        <w:t xml:space="preserve"> </w:t>
      </w:r>
      <w:del w:id="59" w:author="Li-Hui Lee" w:date="2019-05-13T13:48:00Z">
        <w:r w:rsidDel="00F57B5F">
          <w:rPr>
            <w:rFonts w:hint="eastAsia"/>
            <w:szCs w:val="28"/>
          </w:rPr>
          <w:delText>一定</w:delText>
        </w:r>
      </w:del>
      <w:ins w:id="60" w:author="Li-Hui Lee" w:date="2019-05-13T13:48:00Z">
        <w:r w:rsidR="00F57B5F">
          <w:rPr>
            <w:rFonts w:hint="eastAsia"/>
            <w:szCs w:val="28"/>
          </w:rPr>
          <w:t>必須</w:t>
        </w:r>
      </w:ins>
      <w:r>
        <w:rPr>
          <w:rFonts w:hint="eastAsia"/>
          <w:szCs w:val="28"/>
        </w:rPr>
        <w:t>提供</w:t>
      </w:r>
    </w:p>
    <w:p w:rsidR="00BC6698" w:rsidRDefault="00BC6698">
      <w:pPr>
        <w:pStyle w:val="a5"/>
        <w:numPr>
          <w:ilvl w:val="1"/>
          <w:numId w:val="24"/>
        </w:numPr>
        <w:ind w:leftChars="0" w:left="709" w:firstLine="0"/>
        <w:rPr>
          <w:szCs w:val="28"/>
        </w:rPr>
        <w:pPrChange w:id="61" w:author="Li-Hui Lee" w:date="2019-05-13T14:36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r>
        <w:rPr>
          <w:rFonts w:hint="eastAsia"/>
          <w:szCs w:val="28"/>
        </w:rPr>
        <w:t>不使用</w:t>
      </w:r>
      <w:r w:rsidR="009B46D5">
        <w:rPr>
          <w:rFonts w:hint="eastAsia"/>
          <w:szCs w:val="28"/>
        </w:rPr>
        <w:t>u</w:t>
      </w:r>
      <w:r>
        <w:rPr>
          <w:rFonts w:hint="eastAsia"/>
          <w:szCs w:val="28"/>
        </w:rPr>
        <w:t>se</w:t>
      </w:r>
      <w:r>
        <w:rPr>
          <w:rFonts w:hint="eastAsia"/>
          <w:szCs w:val="28"/>
        </w:rPr>
        <w:t>、</w:t>
      </w:r>
      <w:r w:rsidR="009B46D5">
        <w:rPr>
          <w:rFonts w:hint="eastAsia"/>
          <w:szCs w:val="28"/>
        </w:rPr>
        <w:t>t</w:t>
      </w:r>
      <w:r>
        <w:rPr>
          <w:rFonts w:hint="eastAsia"/>
          <w:szCs w:val="28"/>
        </w:rPr>
        <w:t>ype</w:t>
      </w:r>
      <w:r w:rsidR="00F04D4B">
        <w:rPr>
          <w:rFonts w:hint="eastAsia"/>
          <w:szCs w:val="28"/>
        </w:rPr>
        <w:t>、</w:t>
      </w:r>
      <w:r w:rsidR="003117D4">
        <w:rPr>
          <w:rFonts w:hint="eastAsia"/>
          <w:szCs w:val="28"/>
        </w:rPr>
        <w:t>period</w:t>
      </w:r>
      <w:r w:rsidR="003117D4">
        <w:rPr>
          <w:rFonts w:hint="eastAsia"/>
          <w:szCs w:val="28"/>
        </w:rPr>
        <w:t>、</w:t>
      </w:r>
      <w:r w:rsidR="00F04D4B">
        <w:rPr>
          <w:rFonts w:hint="eastAsia"/>
          <w:szCs w:val="28"/>
        </w:rPr>
        <w:t>assigner</w:t>
      </w:r>
      <w:del w:id="62" w:author="Li-Hui Lee" w:date="2019-05-13T14:09:00Z">
        <w:r w:rsidR="00F04D4B" w:rsidDel="00BA0AE7">
          <w:rPr>
            <w:rFonts w:hint="eastAsia"/>
            <w:szCs w:val="28"/>
          </w:rPr>
          <w:delText xml:space="preserve"> </w:delText>
        </w:r>
      </w:del>
      <w:del w:id="63" w:author="Li-Hui Lee" w:date="2019-05-13T13:48:00Z">
        <w:r w:rsidDel="00F57B5F">
          <w:rPr>
            <w:rFonts w:hint="eastAsia"/>
            <w:szCs w:val="28"/>
          </w:rPr>
          <w:delText xml:space="preserve"> </w:delText>
        </w:r>
      </w:del>
      <w:r>
        <w:rPr>
          <w:rFonts w:hint="eastAsia"/>
          <w:szCs w:val="28"/>
        </w:rPr>
        <w:t>等欄位</w:t>
      </w:r>
    </w:p>
    <w:p w:rsidR="00BC6698" w:rsidRPr="00BC6698" w:rsidRDefault="00BC6698" w:rsidP="00BC6698">
      <w:pPr>
        <w:rPr>
          <w:szCs w:val="28"/>
        </w:rPr>
      </w:pPr>
    </w:p>
    <w:p w:rsidR="00E65ED8" w:rsidRDefault="005B58A1" w:rsidP="00E65ED8">
      <w:pPr>
        <w:pStyle w:val="a5"/>
        <w:numPr>
          <w:ilvl w:val="0"/>
          <w:numId w:val="19"/>
        </w:numPr>
        <w:ind w:leftChars="0"/>
        <w:rPr>
          <w:szCs w:val="28"/>
        </w:rPr>
      </w:pPr>
      <w:del w:id="64" w:author="Li-Hui Lee" w:date="2019-05-13T13:37:00Z">
        <w:r w:rsidDel="0015656F">
          <w:rPr>
            <w:rFonts w:hint="eastAsia"/>
            <w:szCs w:val="28"/>
          </w:rPr>
          <w:delText>Active</w:delText>
        </w:r>
      </w:del>
      <w:ins w:id="65" w:author="Li-Hui Lee" w:date="2019-05-13T13:37:00Z">
        <w:r w:rsidR="0015656F">
          <w:rPr>
            <w:szCs w:val="28"/>
          </w:rPr>
          <w:t>a</w:t>
        </w:r>
        <w:r w:rsidR="0015656F">
          <w:rPr>
            <w:rFonts w:hint="eastAsia"/>
            <w:szCs w:val="28"/>
          </w:rPr>
          <w:t>ctive</w:t>
        </w:r>
      </w:ins>
      <w:del w:id="66" w:author="Li-Hui Lee" w:date="2019-05-13T13:51:00Z">
        <w:r w:rsidDel="00F57B5F">
          <w:rPr>
            <w:rFonts w:hint="eastAsia"/>
            <w:szCs w:val="28"/>
          </w:rPr>
          <w:delText>:</w:delText>
        </w:r>
        <w:r w:rsidR="00E65ED8" w:rsidDel="00F57B5F">
          <w:rPr>
            <w:rFonts w:hint="eastAsia"/>
            <w:szCs w:val="28"/>
          </w:rPr>
          <w:delText xml:space="preserve"> </w:delText>
        </w:r>
      </w:del>
      <w:ins w:id="67" w:author="Li-Hui Lee" w:date="2019-05-13T13:51:00Z">
        <w:r w:rsidR="00F57B5F">
          <w:rPr>
            <w:rFonts w:hint="eastAsia"/>
            <w:szCs w:val="28"/>
          </w:rPr>
          <w:t>：</w:t>
        </w:r>
      </w:ins>
      <w:r w:rsidR="00E65ED8">
        <w:rPr>
          <w:rFonts w:hint="eastAsia"/>
          <w:szCs w:val="28"/>
        </w:rPr>
        <w:t>是否為使用中的病人。</w:t>
      </w:r>
      <w:r w:rsidR="00E65ED8" w:rsidRPr="00E65ED8">
        <w:rPr>
          <w:rFonts w:hint="eastAsia"/>
          <w:szCs w:val="28"/>
        </w:rPr>
        <w:t>數值個數</w:t>
      </w:r>
      <w:r w:rsidR="00E65ED8" w:rsidRPr="00E65ED8">
        <w:rPr>
          <w:rFonts w:hint="eastAsia"/>
          <w:szCs w:val="28"/>
        </w:rPr>
        <w:t>(</w:t>
      </w:r>
      <w:r w:rsidR="00E65ED8">
        <w:rPr>
          <w:rFonts w:hint="eastAsia"/>
          <w:szCs w:val="28"/>
        </w:rPr>
        <w:t>0</w:t>
      </w:r>
      <w:del w:id="68" w:author="Li-Hui Lee" w:date="2019-05-13T13:37:00Z">
        <w:r w:rsidR="00E65ED8" w:rsidRPr="00E65ED8" w:rsidDel="0015656F">
          <w:rPr>
            <w:rFonts w:hint="eastAsia"/>
            <w:szCs w:val="28"/>
          </w:rPr>
          <w:delText>-</w:delText>
        </w:r>
      </w:del>
      <w:ins w:id="69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="00E65ED8" w:rsidRPr="00E65ED8">
        <w:rPr>
          <w:rFonts w:hint="eastAsia"/>
          <w:szCs w:val="28"/>
        </w:rPr>
        <w:t>1)</w:t>
      </w:r>
      <w:r>
        <w:rPr>
          <w:rFonts w:hint="eastAsia"/>
          <w:szCs w:val="28"/>
        </w:rPr>
        <w:t xml:space="preserve"> </w:t>
      </w:r>
      <w:r w:rsidR="00E65ED8">
        <w:rPr>
          <w:rFonts w:hint="eastAsia"/>
          <w:szCs w:val="28"/>
        </w:rPr>
        <w:t>，可不提供</w:t>
      </w:r>
      <w:r w:rsidR="00CD7AD6">
        <w:rPr>
          <w:rFonts w:hint="eastAsia"/>
          <w:szCs w:val="28"/>
        </w:rPr>
        <w:t>，</w:t>
      </w:r>
      <w:r w:rsidR="00E65ED8">
        <w:rPr>
          <w:rFonts w:hint="eastAsia"/>
          <w:szCs w:val="28"/>
        </w:rPr>
        <w:t>或給定</w:t>
      </w:r>
      <w:r w:rsidR="00E65ED8">
        <w:rPr>
          <w:rFonts w:hint="eastAsia"/>
          <w:szCs w:val="28"/>
        </w:rPr>
        <w:t xml:space="preserve"> true </w:t>
      </w:r>
      <w:r w:rsidR="00E65ED8">
        <w:rPr>
          <w:rFonts w:hint="eastAsia"/>
          <w:szCs w:val="28"/>
        </w:rPr>
        <w:t>或</w:t>
      </w:r>
      <w:r w:rsidR="00E65ED8">
        <w:rPr>
          <w:rFonts w:hint="eastAsia"/>
          <w:szCs w:val="28"/>
        </w:rPr>
        <w:t xml:space="preserve"> false</w:t>
      </w:r>
      <w:r w:rsidR="00E65ED8">
        <w:rPr>
          <w:rFonts w:hint="eastAsia"/>
          <w:szCs w:val="28"/>
        </w:rPr>
        <w:t>。此欄位可標示長期未到該單位就醫的病人</w:t>
      </w:r>
      <w:ins w:id="70" w:author="Li-Hui Lee" w:date="2019-05-13T13:40:00Z">
        <w:r w:rsidR="0015656F">
          <w:rPr>
            <w:rFonts w:hint="eastAsia"/>
            <w:szCs w:val="28"/>
          </w:rPr>
          <w:t>，或者依據醫療單位的商業規則定義之，主要</w:t>
        </w:r>
      </w:ins>
      <w:ins w:id="71" w:author="Li-Hui Lee" w:date="2019-05-13T13:39:00Z">
        <w:r w:rsidR="0015656F">
          <w:rPr>
            <w:rFonts w:hint="eastAsia"/>
            <w:szCs w:val="28"/>
          </w:rPr>
          <w:t>用以篩選病人清單排除不</w:t>
        </w:r>
      </w:ins>
      <w:ins w:id="72" w:author="Li-Hui Lee" w:date="2019-05-13T13:41:00Z">
        <w:r w:rsidR="0015656F">
          <w:rPr>
            <w:rFonts w:hint="eastAsia"/>
            <w:szCs w:val="28"/>
          </w:rPr>
          <w:t>常見</w:t>
        </w:r>
        <w:r w:rsidR="0015656F">
          <w:rPr>
            <w:rFonts w:hint="eastAsia"/>
            <w:szCs w:val="28"/>
          </w:rPr>
          <w:t>/</w:t>
        </w:r>
        <w:r w:rsidR="0015656F">
          <w:rPr>
            <w:rFonts w:hint="eastAsia"/>
            <w:szCs w:val="28"/>
          </w:rPr>
          <w:t>不</w:t>
        </w:r>
        <w:proofErr w:type="gramStart"/>
        <w:r w:rsidR="0015656F">
          <w:rPr>
            <w:rFonts w:hint="eastAsia"/>
            <w:szCs w:val="28"/>
          </w:rPr>
          <w:t>活躍</w:t>
        </w:r>
        <w:r w:rsidR="0015656F">
          <w:rPr>
            <w:rFonts w:hint="eastAsia"/>
            <w:szCs w:val="28"/>
          </w:rPr>
          <w:t>(</w:t>
        </w:r>
        <w:proofErr w:type="gramEnd"/>
        <w:r w:rsidR="0015656F">
          <w:rPr>
            <w:rFonts w:hint="eastAsia"/>
            <w:szCs w:val="28"/>
          </w:rPr>
          <w:t>i</w:t>
        </w:r>
        <w:r w:rsidR="0015656F">
          <w:rPr>
            <w:szCs w:val="28"/>
          </w:rPr>
          <w:t>nactive)</w:t>
        </w:r>
      </w:ins>
      <w:ins w:id="73" w:author="Li-Hui Lee" w:date="2019-05-13T13:40:00Z">
        <w:r w:rsidR="0015656F">
          <w:rPr>
            <w:rFonts w:hint="eastAsia"/>
            <w:szCs w:val="28"/>
          </w:rPr>
          <w:t>的病人。</w:t>
        </w:r>
      </w:ins>
      <w:ins w:id="74" w:author="Li-Hui Lee" w:date="2019-05-13T13:41:00Z">
        <w:r w:rsidR="0015656F">
          <w:rPr>
            <w:rFonts w:hint="eastAsia"/>
            <w:szCs w:val="28"/>
          </w:rPr>
          <w:t>而</w:t>
        </w:r>
      </w:ins>
      <w:ins w:id="75" w:author="Li-Hui Lee" w:date="2019-05-13T13:42:00Z">
        <w:r w:rsidR="0015656F">
          <w:rPr>
            <w:rFonts w:hint="eastAsia"/>
            <w:szCs w:val="28"/>
          </w:rPr>
          <w:t>基於某些理由，「過逝的</w:t>
        </w:r>
      </w:ins>
      <w:del w:id="76" w:author="Li-Hui Lee" w:date="2019-05-13T13:39:00Z">
        <w:r w:rsidR="00E65ED8" w:rsidDel="0015656F">
          <w:rPr>
            <w:rFonts w:hint="eastAsia"/>
            <w:szCs w:val="28"/>
          </w:rPr>
          <w:delText>，</w:delText>
        </w:r>
      </w:del>
      <w:r w:rsidR="00E65ED8">
        <w:rPr>
          <w:rFonts w:hint="eastAsia"/>
          <w:szCs w:val="28"/>
        </w:rPr>
        <w:t>病</w:t>
      </w:r>
      <w:del w:id="77" w:author="Li-Hui Lee" w:date="2019-05-13T13:41:00Z">
        <w:r w:rsidR="00E65ED8" w:rsidDel="0015656F">
          <w:rPr>
            <w:rFonts w:hint="eastAsia"/>
            <w:szCs w:val="28"/>
          </w:rPr>
          <w:delText>患</w:delText>
        </w:r>
      </w:del>
      <w:ins w:id="78" w:author="Li-Hui Lee" w:date="2019-05-13T13:41:00Z">
        <w:r w:rsidR="0015656F">
          <w:rPr>
            <w:rFonts w:hint="eastAsia"/>
            <w:szCs w:val="28"/>
          </w:rPr>
          <w:t>人</w:t>
        </w:r>
      </w:ins>
      <w:ins w:id="79" w:author="Li-Hui Lee" w:date="2019-05-13T13:42:00Z">
        <w:r w:rsidR="0015656F">
          <w:rPr>
            <w:rFonts w:hint="eastAsia"/>
            <w:szCs w:val="28"/>
          </w:rPr>
          <w:t>」</w:t>
        </w:r>
      </w:ins>
      <w:del w:id="80" w:author="Li-Hui Lee" w:date="2019-05-13T13:42:00Z">
        <w:r w:rsidR="00E65ED8" w:rsidDel="0015656F">
          <w:rPr>
            <w:rFonts w:hint="eastAsia"/>
            <w:szCs w:val="28"/>
          </w:rPr>
          <w:delText>死亡</w:delText>
        </w:r>
      </w:del>
      <w:ins w:id="81" w:author="Li-Hui Lee" w:date="2019-05-13T13:41:00Z">
        <w:r w:rsidR="0015656F">
          <w:rPr>
            <w:rFonts w:hint="eastAsia"/>
            <w:szCs w:val="28"/>
          </w:rPr>
          <w:t>也可能被設</w:t>
        </w:r>
      </w:ins>
      <w:ins w:id="82" w:author="Li-Hui Lee" w:date="2019-05-13T13:42:00Z">
        <w:r w:rsidR="0015656F">
          <w:rPr>
            <w:rFonts w:hint="eastAsia"/>
            <w:szCs w:val="28"/>
          </w:rPr>
          <w:t>為</w:t>
        </w:r>
        <w:r w:rsidR="0015656F">
          <w:rPr>
            <w:rFonts w:hint="eastAsia"/>
            <w:szCs w:val="28"/>
          </w:rPr>
          <w:t>i</w:t>
        </w:r>
        <w:r w:rsidR="0015656F">
          <w:rPr>
            <w:szCs w:val="28"/>
          </w:rPr>
          <w:t>nactive</w:t>
        </w:r>
      </w:ins>
      <w:ins w:id="83" w:author="Li-Hui Lee" w:date="2019-05-13T13:43:00Z">
        <w:r w:rsidR="0015656F">
          <w:rPr>
            <w:szCs w:val="28"/>
          </w:rPr>
          <w:t>(</w:t>
        </w:r>
        <w:r w:rsidR="0015656F">
          <w:rPr>
            <w:rFonts w:hint="eastAsia"/>
            <w:szCs w:val="28"/>
          </w:rPr>
          <w:t>意即</w:t>
        </w:r>
        <w:r w:rsidR="0015656F">
          <w:rPr>
            <w:rFonts w:hint="eastAsia"/>
            <w:szCs w:val="28"/>
          </w:rPr>
          <w:t>a</w:t>
        </w:r>
        <w:r w:rsidR="0015656F">
          <w:rPr>
            <w:szCs w:val="28"/>
          </w:rPr>
          <w:t>ctive value=false)</w:t>
        </w:r>
      </w:ins>
      <w:ins w:id="84" w:author="Li-Hui Lee" w:date="2019-05-13T13:42:00Z">
        <w:r w:rsidR="0015656F">
          <w:rPr>
            <w:rFonts w:hint="eastAsia"/>
            <w:szCs w:val="28"/>
          </w:rPr>
          <w:t>，但也可能</w:t>
        </w:r>
      </w:ins>
      <w:ins w:id="85" w:author="Li-Hui Lee" w:date="2019-05-13T13:43:00Z">
        <w:r w:rsidR="0015656F">
          <w:rPr>
            <w:rFonts w:hint="eastAsia"/>
            <w:szCs w:val="28"/>
          </w:rPr>
          <w:t>病人過逝</w:t>
        </w:r>
      </w:ins>
      <w:r w:rsidR="00E65ED8">
        <w:rPr>
          <w:rFonts w:hint="eastAsia"/>
          <w:szCs w:val="28"/>
        </w:rPr>
        <w:t>後一段時間，</w:t>
      </w:r>
      <w:del w:id="86" w:author="Li-Hui Lee" w:date="2019-05-13T13:43:00Z">
        <w:r w:rsidR="00E65ED8" w:rsidDel="0015656F">
          <w:rPr>
            <w:rFonts w:hint="eastAsia"/>
            <w:szCs w:val="28"/>
          </w:rPr>
          <w:delText>也可將</w:delText>
        </w:r>
      </w:del>
      <w:ins w:id="87" w:author="Li-Hui Lee" w:date="2019-05-13T13:43:00Z">
        <w:r w:rsidR="0015656F">
          <w:rPr>
            <w:rFonts w:hint="eastAsia"/>
            <w:szCs w:val="28"/>
          </w:rPr>
          <w:t>又被設定為</w:t>
        </w:r>
      </w:ins>
      <w:r w:rsidR="00E65ED8">
        <w:rPr>
          <w:rFonts w:hint="eastAsia"/>
          <w:szCs w:val="28"/>
        </w:rPr>
        <w:t xml:space="preserve"> active</w:t>
      </w:r>
      <w:del w:id="88" w:author="Li-Hui Lee" w:date="2019-05-13T13:43:00Z">
        <w:r w:rsidR="00E65ED8" w:rsidDel="0015656F">
          <w:rPr>
            <w:rFonts w:hint="eastAsia"/>
            <w:szCs w:val="28"/>
          </w:rPr>
          <w:delText xml:space="preserve"> </w:delText>
        </w:r>
        <w:r w:rsidR="00E65ED8" w:rsidDel="0015656F">
          <w:rPr>
            <w:rFonts w:hint="eastAsia"/>
            <w:szCs w:val="28"/>
          </w:rPr>
          <w:delText>值設為</w:delText>
        </w:r>
        <w:r w:rsidR="00E65ED8" w:rsidDel="0015656F">
          <w:rPr>
            <w:rFonts w:hint="eastAsia"/>
            <w:szCs w:val="28"/>
          </w:rPr>
          <w:delText xml:space="preserve"> false</w:delText>
        </w:r>
      </w:del>
      <w:ins w:id="89" w:author="Li-Hui Lee" w:date="2019-05-13T13:43:00Z">
        <w:r w:rsidR="0015656F">
          <w:rPr>
            <w:szCs w:val="28"/>
          </w:rPr>
          <w:t>(</w:t>
        </w:r>
        <w:r w:rsidR="0015656F">
          <w:rPr>
            <w:rFonts w:hint="eastAsia"/>
            <w:szCs w:val="28"/>
          </w:rPr>
          <w:t>意即</w:t>
        </w:r>
        <w:r w:rsidR="0015656F">
          <w:rPr>
            <w:rFonts w:hint="eastAsia"/>
            <w:szCs w:val="28"/>
          </w:rPr>
          <w:t>a</w:t>
        </w:r>
        <w:r w:rsidR="0015656F">
          <w:rPr>
            <w:szCs w:val="28"/>
          </w:rPr>
          <w:t>ctive value=true)</w:t>
        </w:r>
      </w:ins>
      <w:r w:rsidR="00E65ED8">
        <w:rPr>
          <w:rFonts w:hint="eastAsia"/>
          <w:szCs w:val="28"/>
        </w:rPr>
        <w:t>。</w:t>
      </w:r>
    </w:p>
    <w:p w:rsidR="00E65ED8" w:rsidRPr="00BC6698" w:rsidRDefault="00E65ED8">
      <w:pPr>
        <w:ind w:firstLineChars="150" w:firstLine="420"/>
        <w:rPr>
          <w:szCs w:val="28"/>
        </w:rPr>
        <w:pPrChange w:id="90" w:author="Li-Hui Lee" w:date="2019-05-13T14:37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91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BC6698">
        <w:rPr>
          <w:rFonts w:hint="eastAsia"/>
          <w:szCs w:val="28"/>
        </w:rPr>
        <w:t>：</w:t>
      </w:r>
    </w:p>
    <w:p w:rsidR="005B58A1" w:rsidRPr="00E9694D" w:rsidRDefault="00CD7AD6">
      <w:pPr>
        <w:pStyle w:val="a5"/>
        <w:numPr>
          <w:ilvl w:val="0"/>
          <w:numId w:val="38"/>
        </w:numPr>
        <w:ind w:leftChars="0" w:hanging="109"/>
        <w:rPr>
          <w:color w:val="000000" w:themeColor="text1"/>
          <w:szCs w:val="28"/>
          <w:rPrChange w:id="92" w:author="Li-Hui Lee" w:date="2019-05-13T14:32:00Z">
            <w:rPr>
              <w:szCs w:val="28"/>
            </w:rPr>
          </w:rPrChange>
        </w:rPr>
        <w:pPrChange w:id="93" w:author="Li-Hui Lee" w:date="2019-05-13T14:32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r w:rsidRPr="00E9694D">
        <w:rPr>
          <w:rFonts w:hint="eastAsia"/>
          <w:color w:val="000000" w:themeColor="text1"/>
          <w:szCs w:val="28"/>
          <w:rPrChange w:id="94" w:author="Li-Hui Lee" w:date="2019-05-13T14:32:00Z">
            <w:rPr>
              <w:rFonts w:hint="eastAsia"/>
              <w:szCs w:val="28"/>
            </w:rPr>
          </w:rPrChange>
        </w:rPr>
        <w:t>可否用來</w:t>
      </w:r>
      <w:r w:rsidR="00E65ED8" w:rsidRPr="00E9694D">
        <w:rPr>
          <w:rFonts w:hint="eastAsia"/>
          <w:color w:val="000000" w:themeColor="text1"/>
          <w:szCs w:val="28"/>
          <w:rPrChange w:id="95" w:author="Li-Hui Lee" w:date="2019-05-13T14:32:00Z">
            <w:rPr>
              <w:rFonts w:hint="eastAsia"/>
              <w:szCs w:val="28"/>
            </w:rPr>
          </w:rPrChange>
        </w:rPr>
        <w:t>標示照護中心或特定醫院已出院之病人</w:t>
      </w:r>
      <w:r w:rsidR="00E65ED8" w:rsidRPr="00E9694D">
        <w:rPr>
          <w:color w:val="000000" w:themeColor="text1"/>
          <w:szCs w:val="28"/>
          <w:rPrChange w:id="96" w:author="Li-Hui Lee" w:date="2019-05-13T14:32:00Z">
            <w:rPr>
              <w:szCs w:val="28"/>
            </w:rPr>
          </w:rPrChange>
        </w:rPr>
        <w:t>?</w:t>
      </w:r>
      <w:r w:rsidRPr="00E9694D">
        <w:rPr>
          <w:color w:val="000000" w:themeColor="text1"/>
          <w:szCs w:val="28"/>
          <w:rPrChange w:id="97" w:author="Li-Hui Lee" w:date="2019-05-13T14:32:00Z">
            <w:rPr>
              <w:szCs w:val="28"/>
            </w:rPr>
          </w:rPrChange>
        </w:rPr>
        <w:t xml:space="preserve"> </w:t>
      </w:r>
    </w:p>
    <w:p w:rsidR="00730868" w:rsidRDefault="00F57B5F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ins w:id="98" w:author="Li-Hui Lee" w:date="2019-05-13T13:47:00Z">
        <w:r>
          <w:rPr>
            <w:rFonts w:hint="eastAsia"/>
            <w:szCs w:val="28"/>
          </w:rPr>
          <w:t>n</w:t>
        </w:r>
      </w:ins>
      <w:del w:id="99" w:author="Li-Hui Lee" w:date="2019-05-13T13:46:00Z">
        <w:r w:rsidR="00A7690A" w:rsidRPr="00A7690A" w:rsidDel="00F57B5F">
          <w:rPr>
            <w:szCs w:val="28"/>
          </w:rPr>
          <w:delText>N</w:delText>
        </w:r>
      </w:del>
      <w:r w:rsidR="00730868" w:rsidRPr="00A7690A">
        <w:rPr>
          <w:szCs w:val="28"/>
        </w:rPr>
        <w:t>ame</w:t>
      </w:r>
      <w:ins w:id="100" w:author="Li-Hui Lee" w:date="2019-05-13T13:51:00Z">
        <w:r>
          <w:rPr>
            <w:rFonts w:hint="eastAsia"/>
            <w:szCs w:val="28"/>
          </w:rPr>
          <w:t>：</w:t>
        </w:r>
      </w:ins>
      <w:del w:id="101" w:author="Li-Hui Lee" w:date="2019-05-13T13:51:00Z">
        <w:r w:rsidR="00A7690A" w:rsidRPr="00A7690A" w:rsidDel="00F57B5F">
          <w:rPr>
            <w:rFonts w:hint="eastAsia"/>
            <w:szCs w:val="28"/>
          </w:rPr>
          <w:delText xml:space="preserve">: </w:delText>
        </w:r>
      </w:del>
      <w:r w:rsidR="00A7690A" w:rsidRPr="00A7690A">
        <w:rPr>
          <w:rFonts w:hint="eastAsia"/>
          <w:szCs w:val="28"/>
        </w:rPr>
        <w:t>病</w:t>
      </w:r>
      <w:ins w:id="102" w:author="Li-Hui Lee" w:date="2019-05-13T13:44:00Z">
        <w:r w:rsidR="0015656F">
          <w:rPr>
            <w:rFonts w:hint="eastAsia"/>
            <w:szCs w:val="28"/>
          </w:rPr>
          <w:t>人</w:t>
        </w:r>
      </w:ins>
      <w:del w:id="103" w:author="Li-Hui Lee" w:date="2019-05-13T13:44:00Z">
        <w:r w:rsidR="00A7690A" w:rsidRPr="00A7690A" w:rsidDel="0015656F">
          <w:rPr>
            <w:rFonts w:hint="eastAsia"/>
            <w:szCs w:val="28"/>
          </w:rPr>
          <w:delText>患</w:delText>
        </w:r>
      </w:del>
      <w:r w:rsidR="00A7690A" w:rsidRPr="00A7690A">
        <w:rPr>
          <w:rFonts w:hint="eastAsia"/>
          <w:szCs w:val="28"/>
        </w:rPr>
        <w:t>姓名。姓名全名放置於</w:t>
      </w:r>
      <w:r w:rsidR="00A7690A" w:rsidRPr="00A7690A">
        <w:rPr>
          <w:rFonts w:hint="eastAsia"/>
          <w:szCs w:val="28"/>
        </w:rPr>
        <w:t>text</w:t>
      </w:r>
      <w:r w:rsidR="00A7690A" w:rsidRPr="00A7690A">
        <w:rPr>
          <w:rFonts w:hint="eastAsia"/>
          <w:szCs w:val="28"/>
        </w:rPr>
        <w:t>，以利</w:t>
      </w:r>
      <w:r w:rsidR="00A7690A">
        <w:rPr>
          <w:rFonts w:hint="eastAsia"/>
          <w:szCs w:val="28"/>
        </w:rPr>
        <w:t>呈現</w:t>
      </w:r>
      <w:r w:rsidR="00A7690A" w:rsidRPr="00A7690A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(0</w:t>
      </w:r>
      <w:del w:id="104" w:author="Li-Hui Lee" w:date="2019-05-13T13:48:00Z">
        <w:r w:rsidR="00B05547" w:rsidRPr="00B05547" w:rsidDel="00F57B5F">
          <w:rPr>
            <w:rFonts w:hint="eastAsia"/>
            <w:szCs w:val="28"/>
          </w:rPr>
          <w:delText>-</w:delText>
        </w:r>
      </w:del>
      <w:ins w:id="105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r w:rsidR="00B05547">
        <w:rPr>
          <w:rFonts w:hint="eastAsia"/>
          <w:szCs w:val="28"/>
        </w:rPr>
        <w:t>n</w:t>
      </w:r>
      <w:r w:rsidR="00B05547" w:rsidRPr="00B05547">
        <w:rPr>
          <w:rFonts w:hint="eastAsia"/>
          <w:szCs w:val="28"/>
        </w:rPr>
        <w:t>)</w:t>
      </w:r>
      <w:r w:rsidR="00B05547">
        <w:rPr>
          <w:rFonts w:hint="eastAsia"/>
          <w:szCs w:val="28"/>
        </w:rPr>
        <w:t>，</w:t>
      </w:r>
      <w:r w:rsidR="00A7690A" w:rsidRPr="00A7690A">
        <w:rPr>
          <w:rFonts w:hint="eastAsia"/>
          <w:szCs w:val="28"/>
        </w:rPr>
        <w:t>可存在多個姓名，如繁體、簡體</w:t>
      </w:r>
      <w:r w:rsidR="00A7690A">
        <w:rPr>
          <w:rFonts w:hint="eastAsia"/>
          <w:szCs w:val="28"/>
        </w:rPr>
        <w:t>、英文</w:t>
      </w:r>
      <w:r w:rsidR="00A7690A" w:rsidRPr="00A7690A">
        <w:rPr>
          <w:rFonts w:hint="eastAsia"/>
          <w:szCs w:val="28"/>
        </w:rPr>
        <w:t>的姓名。英文姓名可參考護照姓名，分</w:t>
      </w:r>
      <w:del w:id="106" w:author="Li-Hui Lee" w:date="2019-05-13T13:49:00Z">
        <w:r w:rsidR="00A7690A" w:rsidRPr="00A7690A" w:rsidDel="00F57B5F">
          <w:rPr>
            <w:rFonts w:hint="eastAsia"/>
            <w:szCs w:val="28"/>
          </w:rPr>
          <w:delText>First name</w:delText>
        </w:r>
        <w:r w:rsidR="00A7690A" w:rsidRPr="00A7690A" w:rsidDel="00F57B5F">
          <w:rPr>
            <w:rFonts w:hint="eastAsia"/>
            <w:szCs w:val="28"/>
          </w:rPr>
          <w:delText>與</w:delText>
        </w:r>
      </w:del>
      <w:r w:rsidR="00A7690A" w:rsidRPr="00A7690A">
        <w:rPr>
          <w:rFonts w:hint="eastAsia"/>
          <w:szCs w:val="28"/>
        </w:rPr>
        <w:t>Last name</w:t>
      </w:r>
      <w:ins w:id="107" w:author="Li-Hui Lee" w:date="2019-05-13T13:49:00Z">
        <w:r>
          <w:rPr>
            <w:rFonts w:hint="eastAsia"/>
            <w:szCs w:val="28"/>
          </w:rPr>
          <w:t>與</w:t>
        </w:r>
        <w:r w:rsidRPr="00A7690A">
          <w:rPr>
            <w:rFonts w:hint="eastAsia"/>
            <w:szCs w:val="28"/>
          </w:rPr>
          <w:t>First name</w:t>
        </w:r>
      </w:ins>
      <w:r w:rsidR="00A7690A" w:rsidRPr="00A7690A">
        <w:rPr>
          <w:rFonts w:hint="eastAsia"/>
          <w:szCs w:val="28"/>
        </w:rPr>
        <w:t>，分別放入</w:t>
      </w:r>
      <w:r w:rsidR="00A7690A" w:rsidRPr="00A7690A">
        <w:rPr>
          <w:rFonts w:hint="eastAsia"/>
          <w:szCs w:val="28"/>
        </w:rPr>
        <w:t>family</w:t>
      </w:r>
      <w:ins w:id="108" w:author="Li-Hui Lee" w:date="2019-05-13T13:50:00Z">
        <w:r>
          <w:rPr>
            <w:szCs w:val="28"/>
          </w:rPr>
          <w:t>(</w:t>
        </w:r>
        <w:r>
          <w:rPr>
            <w:rFonts w:hint="eastAsia"/>
            <w:szCs w:val="28"/>
          </w:rPr>
          <w:t>姓</w:t>
        </w:r>
        <w:r>
          <w:rPr>
            <w:rFonts w:hint="eastAsia"/>
            <w:szCs w:val="28"/>
          </w:rPr>
          <w:t>)</w:t>
        </w:r>
      </w:ins>
      <w:r w:rsidR="00A7690A" w:rsidRPr="00A7690A">
        <w:rPr>
          <w:rFonts w:hint="eastAsia"/>
          <w:szCs w:val="28"/>
        </w:rPr>
        <w:t>與</w:t>
      </w:r>
      <w:r w:rsidR="00A7690A" w:rsidRPr="00A7690A">
        <w:rPr>
          <w:rFonts w:hint="eastAsia"/>
          <w:szCs w:val="28"/>
        </w:rPr>
        <w:t>given</w:t>
      </w:r>
      <w:ins w:id="109" w:author="Li-Hui Lee" w:date="2019-05-13T13:50:00Z">
        <w:r>
          <w:rPr>
            <w:szCs w:val="28"/>
          </w:rPr>
          <w:t>(</w:t>
        </w:r>
        <w:r>
          <w:rPr>
            <w:rFonts w:hint="eastAsia"/>
            <w:szCs w:val="28"/>
          </w:rPr>
          <w:t>名</w:t>
        </w:r>
        <w:r>
          <w:rPr>
            <w:rFonts w:hint="eastAsia"/>
            <w:szCs w:val="28"/>
          </w:rPr>
          <w:t>)</w:t>
        </w:r>
      </w:ins>
      <w:r w:rsidR="00A7690A" w:rsidRPr="00A7690A">
        <w:rPr>
          <w:rFonts w:hint="eastAsia"/>
          <w:szCs w:val="28"/>
        </w:rPr>
        <w:t>標籤。</w:t>
      </w:r>
      <w:r w:rsidR="00B05547">
        <w:rPr>
          <w:rFonts w:hint="eastAsia"/>
          <w:szCs w:val="28"/>
        </w:rPr>
        <w:t>中文姓名</w:t>
      </w:r>
      <w:r w:rsidR="00B05547" w:rsidRPr="00B05547">
        <w:rPr>
          <w:rFonts w:hint="eastAsia"/>
          <w:szCs w:val="28"/>
        </w:rPr>
        <w:t>First name</w:t>
      </w:r>
      <w:r w:rsidR="00B05547" w:rsidRPr="00B05547">
        <w:rPr>
          <w:rFonts w:hint="eastAsia"/>
          <w:szCs w:val="28"/>
        </w:rPr>
        <w:t>與</w:t>
      </w:r>
      <w:r w:rsidR="00B05547" w:rsidRPr="00B05547">
        <w:rPr>
          <w:rFonts w:hint="eastAsia"/>
          <w:szCs w:val="28"/>
        </w:rPr>
        <w:t>Last name</w:t>
      </w:r>
      <w:r w:rsidR="00B05547">
        <w:rPr>
          <w:rFonts w:hint="eastAsia"/>
          <w:szCs w:val="28"/>
        </w:rPr>
        <w:t xml:space="preserve"> </w:t>
      </w:r>
      <w:r w:rsidR="00B05547">
        <w:rPr>
          <w:rFonts w:hint="eastAsia"/>
          <w:szCs w:val="28"/>
        </w:rPr>
        <w:t>放置規格如下</w:t>
      </w:r>
      <w:r w:rsidR="00B05547">
        <w:rPr>
          <w:rFonts w:hint="eastAsia"/>
          <w:szCs w:val="28"/>
        </w:rPr>
        <w:t>:</w:t>
      </w:r>
    </w:p>
    <w:p w:rsidR="00A7690A" w:rsidRDefault="00A7690A">
      <w:pPr>
        <w:ind w:leftChars="200" w:left="560"/>
        <w:rPr>
          <w:szCs w:val="28"/>
        </w:rPr>
        <w:pPrChange w:id="110" w:author="Li-Hui Lee" w:date="2019-05-13T13:49:00Z">
          <w:pPr/>
        </w:pPrChange>
      </w:pPr>
      <w:del w:id="111" w:author="Li-Hui Lee" w:date="2019-05-13T13:50:00Z">
        <w:r w:rsidRPr="0015656F" w:rsidDel="00F57B5F">
          <w:rPr>
            <w:szCs w:val="28"/>
            <w:highlight w:val="yellow"/>
            <w:rPrChange w:id="112" w:author="Li-Hui Lee" w:date="2019-05-13T13:46:00Z">
              <w:rPr>
                <w:szCs w:val="28"/>
              </w:rPr>
            </w:rPrChange>
          </w:rPr>
          <w:lastRenderedPageBreak/>
          <w:delText>3</w:delText>
        </w:r>
      </w:del>
      <w:ins w:id="113" w:author="Li-Hui Lee" w:date="2019-05-13T13:50:00Z">
        <w:r w:rsidR="00F57B5F">
          <w:rPr>
            <w:szCs w:val="28"/>
            <w:highlight w:val="yellow"/>
          </w:rPr>
          <w:t>4</w:t>
        </w:r>
      </w:ins>
      <w:r w:rsidRPr="0015656F">
        <w:rPr>
          <w:szCs w:val="28"/>
          <w:highlight w:val="yellow"/>
          <w:rPrChange w:id="114" w:author="Li-Hui Lee" w:date="2019-05-13T13:46:00Z">
            <w:rPr>
              <w:szCs w:val="28"/>
            </w:rPr>
          </w:rPrChange>
        </w:rPr>
        <w:t xml:space="preserve">.1 </w:t>
      </w:r>
      <w:ins w:id="115" w:author="Li-Hui Lee" w:date="2019-05-13T15:09:00Z">
        <w:r w:rsidR="005931B5">
          <w:rPr>
            <w:rFonts w:hint="eastAsia"/>
            <w:szCs w:val="28"/>
            <w:highlight w:val="yellow"/>
          </w:rPr>
          <w:t>t</w:t>
        </w:r>
      </w:ins>
      <w:del w:id="116" w:author="Li-Hui Lee" w:date="2019-05-13T15:09:00Z">
        <w:r w:rsidRPr="0015656F" w:rsidDel="005931B5">
          <w:rPr>
            <w:szCs w:val="28"/>
            <w:highlight w:val="yellow"/>
            <w:rPrChange w:id="117" w:author="Li-Hui Lee" w:date="2019-05-13T13:46:00Z">
              <w:rPr>
                <w:szCs w:val="28"/>
              </w:rPr>
            </w:rPrChange>
          </w:rPr>
          <w:delText>T</w:delText>
        </w:r>
      </w:del>
      <w:r w:rsidRPr="0015656F">
        <w:rPr>
          <w:szCs w:val="28"/>
          <w:highlight w:val="yellow"/>
          <w:rPrChange w:id="118" w:author="Li-Hui Lee" w:date="2019-05-13T13:46:00Z">
            <w:rPr>
              <w:szCs w:val="28"/>
            </w:rPr>
          </w:rPrChange>
        </w:rPr>
        <w:t>ext</w:t>
      </w:r>
      <w:ins w:id="119" w:author="Li-Hui Lee" w:date="2019-05-13T13:51:00Z">
        <w:r w:rsidR="00F57B5F">
          <w:rPr>
            <w:rFonts w:hint="eastAsia"/>
            <w:szCs w:val="28"/>
            <w:highlight w:val="yellow"/>
          </w:rPr>
          <w:t>：</w:t>
        </w:r>
      </w:ins>
      <w:del w:id="120" w:author="Li-Hui Lee" w:date="2019-05-13T13:51:00Z">
        <w:r w:rsidRPr="0015656F" w:rsidDel="00F57B5F">
          <w:rPr>
            <w:szCs w:val="28"/>
            <w:highlight w:val="yellow"/>
            <w:rPrChange w:id="121" w:author="Li-Hui Lee" w:date="2019-05-13T13:46:00Z">
              <w:rPr>
                <w:szCs w:val="28"/>
              </w:rPr>
            </w:rPrChange>
          </w:rPr>
          <w:delText xml:space="preserve">: </w:delText>
        </w:r>
      </w:del>
      <w:r w:rsidRPr="0015656F">
        <w:rPr>
          <w:rFonts w:hint="eastAsia"/>
          <w:szCs w:val="28"/>
          <w:highlight w:val="yellow"/>
          <w:rPrChange w:id="122" w:author="Li-Hui Lee" w:date="2019-05-13T13:46:00Z">
            <w:rPr>
              <w:rFonts w:hint="eastAsia"/>
              <w:szCs w:val="28"/>
            </w:rPr>
          </w:rPrChange>
        </w:rPr>
        <w:t>放置姓名</w:t>
      </w:r>
    </w:p>
    <w:p w:rsidR="00A7690A" w:rsidRDefault="00A7690A">
      <w:pPr>
        <w:ind w:leftChars="200" w:left="560"/>
        <w:rPr>
          <w:szCs w:val="28"/>
        </w:rPr>
        <w:pPrChange w:id="123" w:author="Li-Hui Lee" w:date="2019-05-13T13:49:00Z">
          <w:pPr/>
        </w:pPrChange>
      </w:pPr>
      <w:del w:id="124" w:author="Li-Hui Lee" w:date="2019-05-13T13:50:00Z">
        <w:r w:rsidDel="00F57B5F">
          <w:rPr>
            <w:rFonts w:hint="eastAsia"/>
            <w:szCs w:val="28"/>
          </w:rPr>
          <w:delText>3</w:delText>
        </w:r>
      </w:del>
      <w:ins w:id="125" w:author="Li-Hui Lee" w:date="2019-05-13T13:50:00Z">
        <w:r w:rsidR="00F57B5F">
          <w:rPr>
            <w:szCs w:val="28"/>
          </w:rPr>
          <w:t>4</w:t>
        </w:r>
      </w:ins>
      <w:r>
        <w:rPr>
          <w:rFonts w:hint="eastAsia"/>
          <w:szCs w:val="28"/>
        </w:rPr>
        <w:t xml:space="preserve">.2 </w:t>
      </w:r>
      <w:del w:id="126" w:author="Li-Hui Lee" w:date="2019-05-13T13:50:00Z">
        <w:r w:rsidDel="00F57B5F">
          <w:rPr>
            <w:rFonts w:hint="eastAsia"/>
            <w:szCs w:val="28"/>
          </w:rPr>
          <w:delText>Family</w:delText>
        </w:r>
      </w:del>
      <w:ins w:id="127" w:author="Li-Hui Lee" w:date="2019-05-13T13:50:00Z">
        <w:r w:rsidR="00F57B5F">
          <w:rPr>
            <w:szCs w:val="28"/>
          </w:rPr>
          <w:t>f</w:t>
        </w:r>
        <w:r w:rsidR="00F57B5F">
          <w:rPr>
            <w:rFonts w:hint="eastAsia"/>
            <w:szCs w:val="28"/>
          </w:rPr>
          <w:t>amily</w:t>
        </w:r>
        <w:r w:rsidR="00F57B5F">
          <w:rPr>
            <w:rFonts w:hint="eastAsia"/>
            <w:szCs w:val="28"/>
          </w:rPr>
          <w:t>：</w:t>
        </w:r>
      </w:ins>
      <w:del w:id="128" w:author="Li-Hui Lee" w:date="2019-05-13T13:50:00Z">
        <w:r w:rsidDel="00F57B5F">
          <w:rPr>
            <w:rFonts w:hint="eastAsia"/>
            <w:szCs w:val="28"/>
          </w:rPr>
          <w:delText xml:space="preserve">: </w:delText>
        </w:r>
      </w:del>
      <w:r>
        <w:rPr>
          <w:rFonts w:hint="eastAsia"/>
          <w:szCs w:val="28"/>
        </w:rPr>
        <w:t>可放姓氏。或空白，當上傳系統姓名合在一起。</w:t>
      </w:r>
    </w:p>
    <w:p w:rsidR="00A7690A" w:rsidRDefault="00A7690A">
      <w:pPr>
        <w:ind w:leftChars="200" w:left="560"/>
        <w:rPr>
          <w:szCs w:val="28"/>
        </w:rPr>
        <w:pPrChange w:id="129" w:author="Li-Hui Lee" w:date="2019-05-13T13:49:00Z">
          <w:pPr/>
        </w:pPrChange>
      </w:pPr>
      <w:del w:id="130" w:author="Li-Hui Lee" w:date="2019-05-13T13:50:00Z">
        <w:r w:rsidDel="00F57B5F">
          <w:rPr>
            <w:rFonts w:hint="eastAsia"/>
            <w:szCs w:val="28"/>
          </w:rPr>
          <w:delText>3</w:delText>
        </w:r>
      </w:del>
      <w:ins w:id="131" w:author="Li-Hui Lee" w:date="2019-05-13T13:50:00Z">
        <w:r w:rsidR="00F57B5F">
          <w:rPr>
            <w:szCs w:val="28"/>
          </w:rPr>
          <w:t>4</w:t>
        </w:r>
      </w:ins>
      <w:r>
        <w:rPr>
          <w:rFonts w:hint="eastAsia"/>
          <w:szCs w:val="28"/>
        </w:rPr>
        <w:t xml:space="preserve">.3 </w:t>
      </w:r>
      <w:del w:id="132" w:author="Li-Hui Lee" w:date="2019-05-13T13:50:00Z">
        <w:r w:rsidDel="00F57B5F">
          <w:rPr>
            <w:rFonts w:hint="eastAsia"/>
            <w:szCs w:val="28"/>
          </w:rPr>
          <w:delText>Given</w:delText>
        </w:r>
      </w:del>
      <w:ins w:id="133" w:author="Li-Hui Lee" w:date="2019-05-13T13:50:00Z">
        <w:r w:rsidR="00F57B5F">
          <w:rPr>
            <w:szCs w:val="28"/>
          </w:rPr>
          <w:t>g</w:t>
        </w:r>
        <w:r w:rsidR="00F57B5F">
          <w:rPr>
            <w:rFonts w:hint="eastAsia"/>
            <w:szCs w:val="28"/>
          </w:rPr>
          <w:t>iven</w:t>
        </w:r>
      </w:ins>
      <w:del w:id="134" w:author="Li-Hui Lee" w:date="2019-05-13T13:51:00Z">
        <w:r w:rsidDel="00F57B5F">
          <w:rPr>
            <w:rFonts w:hint="eastAsia"/>
            <w:szCs w:val="28"/>
          </w:rPr>
          <w:delText xml:space="preserve">: </w:delText>
        </w:r>
      </w:del>
      <w:ins w:id="135" w:author="Li-Hui Lee" w:date="2019-05-13T13:51:00Z">
        <w:r w:rsidR="00F57B5F">
          <w:rPr>
            <w:rFonts w:hint="eastAsia"/>
            <w:szCs w:val="28"/>
          </w:rPr>
          <w:t>：</w:t>
        </w:r>
      </w:ins>
      <w:r>
        <w:rPr>
          <w:rFonts w:hint="eastAsia"/>
          <w:szCs w:val="28"/>
        </w:rPr>
        <w:t>可放名稱。或姓名全名，以利查詢。</w:t>
      </w:r>
    </w:p>
    <w:p w:rsidR="00A7690A" w:rsidRPr="00A7690A" w:rsidRDefault="00A7690A">
      <w:pPr>
        <w:ind w:firstLineChars="200" w:firstLine="560"/>
        <w:rPr>
          <w:szCs w:val="28"/>
        </w:rPr>
        <w:pPrChange w:id="136" w:author="Li-Hui Lee" w:date="2019-05-13T14:32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137" w:author="Li-Hui Lee" w:date="2019-05-13T14:36:00Z">
            <w:rPr>
              <w:rFonts w:hint="eastAsia"/>
              <w:szCs w:val="28"/>
            </w:rPr>
          </w:rPrChange>
        </w:rPr>
        <w:t>議題</w:t>
      </w:r>
      <w:r w:rsidRPr="00A7690A">
        <w:rPr>
          <w:rFonts w:hint="eastAsia"/>
          <w:szCs w:val="28"/>
        </w:rPr>
        <w:t>：</w:t>
      </w:r>
    </w:p>
    <w:p w:rsidR="00A7690A" w:rsidRPr="00E9694D" w:rsidRDefault="00A7690A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138" w:author="Li-Hui Lee" w:date="2019-05-13T14:32:00Z">
            <w:rPr>
              <w:szCs w:val="28"/>
            </w:rPr>
          </w:rPrChange>
        </w:rPr>
        <w:pPrChange w:id="139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r w:rsidRPr="00E9694D">
        <w:rPr>
          <w:rFonts w:hint="eastAsia"/>
          <w:color w:val="000000" w:themeColor="text1"/>
          <w:szCs w:val="28"/>
          <w:rPrChange w:id="140" w:author="Li-Hui Lee" w:date="2019-05-13T14:32:00Z">
            <w:rPr>
              <w:rFonts w:hint="eastAsia"/>
              <w:szCs w:val="28"/>
            </w:rPr>
          </w:rPrChange>
        </w:rPr>
        <w:t>不使用</w:t>
      </w:r>
      <w:r w:rsidR="009B46D5" w:rsidRPr="00E9694D">
        <w:rPr>
          <w:color w:val="000000" w:themeColor="text1"/>
          <w:szCs w:val="28"/>
          <w:rPrChange w:id="141" w:author="Li-Hui Lee" w:date="2019-05-13T14:32:00Z">
            <w:rPr>
              <w:szCs w:val="28"/>
            </w:rPr>
          </w:rPrChange>
        </w:rPr>
        <w:t>u</w:t>
      </w:r>
      <w:r w:rsidRPr="00E9694D">
        <w:rPr>
          <w:color w:val="000000" w:themeColor="text1"/>
          <w:szCs w:val="28"/>
          <w:rPrChange w:id="142" w:author="Li-Hui Lee" w:date="2019-05-13T14:32:00Z">
            <w:rPr>
              <w:szCs w:val="28"/>
            </w:rPr>
          </w:rPrChange>
        </w:rPr>
        <w:t>se</w:t>
      </w:r>
      <w:r w:rsidRPr="00E9694D">
        <w:rPr>
          <w:rFonts w:hint="eastAsia"/>
          <w:color w:val="000000" w:themeColor="text1"/>
          <w:szCs w:val="28"/>
          <w:rPrChange w:id="143" w:author="Li-Hui Lee" w:date="2019-05-13T14:32:00Z">
            <w:rPr>
              <w:rFonts w:hint="eastAsia"/>
              <w:szCs w:val="28"/>
            </w:rPr>
          </w:rPrChange>
        </w:rPr>
        <w:t>、</w:t>
      </w:r>
      <w:r w:rsidR="00A9139C" w:rsidRPr="00E9694D">
        <w:rPr>
          <w:color w:val="000000" w:themeColor="text1"/>
          <w:szCs w:val="28"/>
          <w:rPrChange w:id="144" w:author="Li-Hui Lee" w:date="2019-05-13T14:32:00Z">
            <w:rPr>
              <w:szCs w:val="28"/>
            </w:rPr>
          </w:rPrChange>
        </w:rPr>
        <w:t>prefix</w:t>
      </w:r>
      <w:r w:rsidR="00A9139C" w:rsidRPr="00E9694D">
        <w:rPr>
          <w:rFonts w:hint="eastAsia"/>
          <w:color w:val="000000" w:themeColor="text1"/>
          <w:szCs w:val="28"/>
          <w:rPrChange w:id="145" w:author="Li-Hui Lee" w:date="2019-05-13T14:32:00Z">
            <w:rPr>
              <w:rFonts w:hint="eastAsia"/>
              <w:szCs w:val="28"/>
            </w:rPr>
          </w:rPrChange>
        </w:rPr>
        <w:t>、</w:t>
      </w:r>
      <w:r w:rsidR="00A9139C" w:rsidRPr="00E9694D">
        <w:rPr>
          <w:color w:val="000000" w:themeColor="text1"/>
          <w:szCs w:val="28"/>
          <w:rPrChange w:id="146" w:author="Li-Hui Lee" w:date="2019-05-13T14:32:00Z">
            <w:rPr>
              <w:szCs w:val="28"/>
            </w:rPr>
          </w:rPrChange>
        </w:rPr>
        <w:t>suffix</w:t>
      </w:r>
      <w:r w:rsidR="00A9139C" w:rsidRPr="00E9694D">
        <w:rPr>
          <w:rFonts w:hint="eastAsia"/>
          <w:color w:val="000000" w:themeColor="text1"/>
          <w:szCs w:val="28"/>
          <w:rPrChange w:id="147" w:author="Li-Hui Lee" w:date="2019-05-13T14:32:00Z">
            <w:rPr>
              <w:rFonts w:hint="eastAsia"/>
              <w:szCs w:val="28"/>
            </w:rPr>
          </w:rPrChange>
        </w:rPr>
        <w:t>、</w:t>
      </w:r>
      <w:r w:rsidR="00A9139C" w:rsidRPr="00E9694D">
        <w:rPr>
          <w:color w:val="000000" w:themeColor="text1"/>
          <w:szCs w:val="28"/>
          <w:rPrChange w:id="148" w:author="Li-Hui Lee" w:date="2019-05-13T14:32:00Z">
            <w:rPr>
              <w:szCs w:val="28"/>
            </w:rPr>
          </w:rPrChange>
        </w:rPr>
        <w:t xml:space="preserve">period </w:t>
      </w:r>
      <w:r w:rsidRPr="00E9694D">
        <w:rPr>
          <w:rFonts w:hint="eastAsia"/>
          <w:color w:val="000000" w:themeColor="text1"/>
          <w:szCs w:val="28"/>
          <w:rPrChange w:id="149" w:author="Li-Hui Lee" w:date="2019-05-13T14:32:00Z">
            <w:rPr>
              <w:rFonts w:hint="eastAsia"/>
              <w:szCs w:val="28"/>
            </w:rPr>
          </w:rPrChange>
        </w:rPr>
        <w:t>等子欄位</w:t>
      </w:r>
    </w:p>
    <w:p w:rsidR="00A9139C" w:rsidRPr="00E9694D" w:rsidRDefault="00A9139C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150" w:author="Li-Hui Lee" w:date="2019-05-13T14:32:00Z">
            <w:rPr>
              <w:szCs w:val="28"/>
            </w:rPr>
          </w:rPrChange>
        </w:rPr>
        <w:pPrChange w:id="151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152" w:author="Li-Hui Lee" w:date="2019-05-13T15:25:00Z">
        <w:r w:rsidRPr="00E9694D" w:rsidDel="00871C38">
          <w:rPr>
            <w:color w:val="000000" w:themeColor="text1"/>
            <w:szCs w:val="28"/>
            <w:rPrChange w:id="153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154" w:author="Li-Hui Lee" w:date="2019-05-13T15:25:00Z">
        <w:r w:rsidR="00871C38">
          <w:rPr>
            <w:color w:val="000000" w:themeColor="text1"/>
            <w:szCs w:val="28"/>
          </w:rPr>
          <w:t>f</w:t>
        </w:r>
        <w:r w:rsidR="00871C38" w:rsidRPr="00E9694D">
          <w:rPr>
            <w:color w:val="000000" w:themeColor="text1"/>
            <w:szCs w:val="28"/>
            <w:rPrChange w:id="155" w:author="Li-Hui Lee" w:date="2019-05-13T14:32:00Z">
              <w:rPr>
                <w:szCs w:val="28"/>
              </w:rPr>
            </w:rPrChange>
          </w:rPr>
          <w:t xml:space="preserve">amily </w:t>
        </w:r>
      </w:ins>
      <w:r w:rsidRPr="00E9694D">
        <w:rPr>
          <w:rFonts w:hint="eastAsia"/>
          <w:color w:val="000000" w:themeColor="text1"/>
          <w:szCs w:val="28"/>
          <w:rPrChange w:id="156" w:author="Li-Hui Lee" w:date="2019-05-13T14:32:00Z">
            <w:rPr>
              <w:rFonts w:hint="eastAsia"/>
              <w:szCs w:val="28"/>
            </w:rPr>
          </w:rPrChange>
        </w:rPr>
        <w:t>空白，</w:t>
      </w:r>
      <w:r w:rsidRPr="00E9694D">
        <w:rPr>
          <w:color w:val="000000" w:themeColor="text1"/>
          <w:szCs w:val="28"/>
          <w:rPrChange w:id="157" w:author="Li-Hui Lee" w:date="2019-05-13T14:32:00Z">
            <w:rPr>
              <w:szCs w:val="28"/>
            </w:rPr>
          </w:rPrChange>
        </w:rPr>
        <w:t xml:space="preserve">given </w:t>
      </w:r>
      <w:r w:rsidRPr="00E9694D">
        <w:rPr>
          <w:rFonts w:hint="eastAsia"/>
          <w:color w:val="000000" w:themeColor="text1"/>
          <w:szCs w:val="28"/>
          <w:rPrChange w:id="158" w:author="Li-Hui Lee" w:date="2019-05-13T14:32:00Z">
            <w:rPr>
              <w:rFonts w:hint="eastAsia"/>
              <w:szCs w:val="28"/>
            </w:rPr>
          </w:rPrChange>
        </w:rPr>
        <w:t>放全名規格需進一步確立，並測試</w:t>
      </w:r>
      <w:r w:rsidRPr="00E9694D">
        <w:rPr>
          <w:color w:val="000000" w:themeColor="text1"/>
          <w:szCs w:val="28"/>
          <w:rPrChange w:id="159" w:author="Li-Hui Lee" w:date="2019-05-13T14:32:00Z">
            <w:rPr>
              <w:szCs w:val="28"/>
            </w:rPr>
          </w:rPrChange>
        </w:rPr>
        <w:t xml:space="preserve"> FHIR API</w:t>
      </w:r>
      <w:r w:rsidRPr="00E9694D">
        <w:rPr>
          <w:rFonts w:hint="eastAsia"/>
          <w:color w:val="000000" w:themeColor="text1"/>
          <w:szCs w:val="28"/>
          <w:rPrChange w:id="160" w:author="Li-Hui Lee" w:date="2019-05-13T14:32:00Z">
            <w:rPr>
              <w:rFonts w:hint="eastAsia"/>
              <w:szCs w:val="28"/>
            </w:rPr>
          </w:rPrChange>
        </w:rPr>
        <w:t>搜尋狀況。</w:t>
      </w:r>
    </w:p>
    <w:p w:rsidR="00605930" w:rsidRPr="00E9694D" w:rsidRDefault="00A9139C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161" w:author="Li-Hui Lee" w:date="2019-05-13T14:32:00Z">
            <w:rPr>
              <w:szCs w:val="28"/>
            </w:rPr>
          </w:rPrChange>
        </w:rPr>
        <w:pPrChange w:id="162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r w:rsidRPr="00E9694D">
        <w:rPr>
          <w:rFonts w:hint="eastAsia"/>
          <w:color w:val="000000" w:themeColor="text1"/>
          <w:szCs w:val="28"/>
          <w:rPrChange w:id="163" w:author="Li-Hui Lee" w:date="2019-05-13T14:32:00Z">
            <w:rPr>
              <w:rFonts w:hint="eastAsia"/>
              <w:szCs w:val="28"/>
            </w:rPr>
          </w:rPrChange>
        </w:rPr>
        <w:t>中文特殊字元跨系統互通，在各系統支援之狀況，如可否輸入、查詢、呈現須測試。是否提供測試範例及周全之測試中文字元集。</w:t>
      </w:r>
    </w:p>
    <w:p w:rsidR="00A9139C" w:rsidRPr="00E9694D" w:rsidRDefault="00605930">
      <w:pPr>
        <w:pStyle w:val="a5"/>
        <w:numPr>
          <w:ilvl w:val="0"/>
          <w:numId w:val="40"/>
        </w:numPr>
        <w:ind w:leftChars="0" w:hanging="109"/>
        <w:rPr>
          <w:color w:val="000000" w:themeColor="text1"/>
          <w:szCs w:val="28"/>
          <w:rPrChange w:id="164" w:author="Li-Hui Lee" w:date="2019-05-13T14:32:00Z">
            <w:rPr>
              <w:szCs w:val="28"/>
            </w:rPr>
          </w:rPrChange>
        </w:rPr>
        <w:pPrChange w:id="165" w:author="Li-Hui Lee" w:date="2019-05-13T14:32:00Z">
          <w:pPr>
            <w:pStyle w:val="a5"/>
            <w:numPr>
              <w:numId w:val="31"/>
            </w:numPr>
            <w:ind w:leftChars="0" w:left="1280" w:hanging="720"/>
          </w:pPr>
        </w:pPrChange>
      </w:pPr>
      <w:r w:rsidRPr="00E9694D">
        <w:rPr>
          <w:rFonts w:hint="eastAsia"/>
          <w:color w:val="000000" w:themeColor="text1"/>
          <w:szCs w:val="28"/>
          <w:rPrChange w:id="166" w:author="Li-Hui Lee" w:date="2019-05-13T14:32:00Z">
            <w:rPr>
              <w:rFonts w:hint="eastAsia"/>
              <w:szCs w:val="28"/>
            </w:rPr>
          </w:rPrChange>
        </w:rPr>
        <w:t>回台灣就醫，大陸病歷中之姓名、地址、及文字呈現資訊之簡體中文是否會強制轉為繁體使用。</w:t>
      </w:r>
    </w:p>
    <w:p w:rsidR="00605930" w:rsidRPr="00605930" w:rsidRDefault="00605930" w:rsidP="00605930">
      <w:pPr>
        <w:rPr>
          <w:szCs w:val="28"/>
        </w:rPr>
      </w:pPr>
    </w:p>
    <w:p w:rsidR="00350D4E" w:rsidRPr="00E96153" w:rsidRDefault="00D41F7B" w:rsidP="00B0554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E96153">
        <w:rPr>
          <w:szCs w:val="28"/>
        </w:rPr>
        <w:t>telecom</w:t>
      </w:r>
      <w:ins w:id="167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168" w:author="Li-Hui Lee" w:date="2019-05-13T14:08:00Z">
        <w:r w:rsidR="00605930" w:rsidRPr="00E96153" w:rsidDel="00AD3DFB">
          <w:rPr>
            <w:rFonts w:hint="eastAsia"/>
            <w:szCs w:val="28"/>
          </w:rPr>
          <w:delText xml:space="preserve">: </w:delText>
        </w:r>
      </w:del>
      <w:r w:rsidR="00605930" w:rsidRPr="00E96153">
        <w:rPr>
          <w:rFonts w:hint="eastAsia"/>
          <w:szCs w:val="28"/>
        </w:rPr>
        <w:t>病人聯絡資訊</w:t>
      </w:r>
      <w:r w:rsidR="00B05547">
        <w:rPr>
          <w:rFonts w:hint="eastAsia"/>
          <w:szCs w:val="28"/>
        </w:rPr>
        <w:t>。</w:t>
      </w:r>
      <w:r w:rsidR="00B05547" w:rsidRPr="00B05547">
        <w:rPr>
          <w:rFonts w:hint="eastAsia"/>
          <w:szCs w:val="28"/>
        </w:rPr>
        <w:t>數值個數</w:t>
      </w:r>
      <w:r w:rsidR="00B05547" w:rsidRPr="00B05547">
        <w:rPr>
          <w:rFonts w:hint="eastAsia"/>
          <w:szCs w:val="28"/>
        </w:rPr>
        <w:t>(</w:t>
      </w:r>
      <w:r w:rsidR="00B05547">
        <w:rPr>
          <w:rFonts w:hint="eastAsia"/>
          <w:szCs w:val="28"/>
        </w:rPr>
        <w:t>0</w:t>
      </w:r>
      <w:ins w:id="169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170" w:author="Li-Hui Lee" w:date="2019-05-13T14:10:00Z">
        <w:r w:rsidR="00B05547" w:rsidRPr="00B05547" w:rsidDel="00BA0AE7">
          <w:rPr>
            <w:rFonts w:hint="eastAsia"/>
            <w:szCs w:val="28"/>
          </w:rPr>
          <w:delText>-</w:delText>
        </w:r>
      </w:del>
      <w:r w:rsidR="00B05547" w:rsidRPr="00B05547">
        <w:rPr>
          <w:rFonts w:hint="eastAsia"/>
          <w:szCs w:val="28"/>
        </w:rPr>
        <w:t>1)</w:t>
      </w:r>
      <w:r w:rsidR="00B05547">
        <w:rPr>
          <w:rFonts w:hint="eastAsia"/>
          <w:szCs w:val="28"/>
        </w:rPr>
        <w:t>，</w:t>
      </w:r>
      <w:r w:rsidR="00A076EE">
        <w:rPr>
          <w:rFonts w:hint="eastAsia"/>
          <w:szCs w:val="28"/>
        </w:rPr>
        <w:t>可不提供，或</w:t>
      </w:r>
      <w:r w:rsidR="00605930" w:rsidRPr="00E96153">
        <w:rPr>
          <w:rFonts w:hint="eastAsia"/>
          <w:szCs w:val="28"/>
        </w:rPr>
        <w:t>記錄電話、手機號碼、</w:t>
      </w:r>
      <w:ins w:id="171" w:author="Li-Hui Lee" w:date="2019-05-13T15:25:00Z">
        <w:r w:rsidR="00871C38">
          <w:rPr>
            <w:rFonts w:hint="eastAsia"/>
            <w:szCs w:val="28"/>
          </w:rPr>
          <w:t>e</w:t>
        </w:r>
      </w:ins>
      <w:r w:rsidR="00605930" w:rsidRPr="00E96153">
        <w:rPr>
          <w:rFonts w:hint="eastAsia"/>
          <w:szCs w:val="28"/>
        </w:rPr>
        <w:t>mail</w:t>
      </w:r>
      <w:r w:rsidR="00605930" w:rsidRPr="00E96153">
        <w:rPr>
          <w:rFonts w:hint="eastAsia"/>
          <w:szCs w:val="28"/>
        </w:rPr>
        <w:t>、社交軟體帳號</w:t>
      </w:r>
      <w:r w:rsidR="00605930" w:rsidRPr="00E96153">
        <w:rPr>
          <w:rFonts w:hint="eastAsia"/>
          <w:szCs w:val="28"/>
        </w:rPr>
        <w:t>(</w:t>
      </w:r>
      <w:r w:rsidR="00605930" w:rsidRPr="00E96153">
        <w:rPr>
          <w:rFonts w:hint="eastAsia"/>
          <w:szCs w:val="28"/>
        </w:rPr>
        <w:t>如</w:t>
      </w:r>
      <w:r w:rsidR="00605930" w:rsidRPr="00E96153">
        <w:rPr>
          <w:rFonts w:hint="eastAsia"/>
          <w:szCs w:val="28"/>
        </w:rPr>
        <w:t xml:space="preserve"> Line</w:t>
      </w:r>
      <w:r w:rsidR="00605930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>W</w:t>
      </w:r>
      <w:r w:rsidR="00605930" w:rsidRPr="00E96153">
        <w:rPr>
          <w:rFonts w:hint="eastAsia"/>
          <w:szCs w:val="28"/>
        </w:rPr>
        <w:t>eChat</w:t>
      </w:r>
      <w:r w:rsidR="002B522F" w:rsidRPr="00E96153">
        <w:rPr>
          <w:rFonts w:hint="eastAsia"/>
          <w:szCs w:val="28"/>
        </w:rPr>
        <w:t>、</w:t>
      </w:r>
      <w:r w:rsidR="002B522F" w:rsidRPr="00E96153">
        <w:rPr>
          <w:rFonts w:hint="eastAsia"/>
          <w:szCs w:val="28"/>
        </w:rPr>
        <w:t xml:space="preserve">Facebook) </w:t>
      </w:r>
      <w:r w:rsidR="002B522F" w:rsidRPr="00E96153">
        <w:rPr>
          <w:rFonts w:hint="eastAsia"/>
          <w:szCs w:val="28"/>
        </w:rPr>
        <w:t>等多組聯絡資訊</w:t>
      </w:r>
      <w:r w:rsidR="00E96153" w:rsidRPr="00E96153">
        <w:rPr>
          <w:rFonts w:hint="eastAsia"/>
          <w:szCs w:val="28"/>
        </w:rPr>
        <w:t>。</w:t>
      </w:r>
      <w:r w:rsidR="00E96153" w:rsidRPr="00E96153">
        <w:rPr>
          <w:rFonts w:hint="eastAsia"/>
          <w:szCs w:val="28"/>
        </w:rPr>
        <w:t>tel</w:t>
      </w:r>
      <w:r w:rsidR="00522BD0">
        <w:rPr>
          <w:rFonts w:hint="eastAsia"/>
          <w:szCs w:val="28"/>
        </w:rPr>
        <w:t>e</w:t>
      </w:r>
      <w:r w:rsidR="00E96153" w:rsidRPr="00E96153">
        <w:rPr>
          <w:rFonts w:hint="eastAsia"/>
          <w:szCs w:val="28"/>
        </w:rPr>
        <w:t xml:space="preserve">com </w:t>
      </w:r>
      <w:r w:rsidR="00E96153" w:rsidRPr="00E96153">
        <w:rPr>
          <w:rFonts w:hint="eastAsia"/>
          <w:szCs w:val="28"/>
        </w:rPr>
        <w:t>可包含以下子欄位</w:t>
      </w:r>
      <w:r w:rsidR="00E96153" w:rsidRPr="00E96153">
        <w:rPr>
          <w:rFonts w:hint="eastAsia"/>
          <w:szCs w:val="28"/>
        </w:rPr>
        <w:t>:system(</w:t>
      </w:r>
      <w:r w:rsidR="00E96153" w:rsidRPr="00E96153">
        <w:rPr>
          <w:rFonts w:hint="eastAsia"/>
          <w:szCs w:val="28"/>
        </w:rPr>
        <w:t>通訊系統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value(</w:t>
      </w:r>
      <w:r w:rsidR="00E96153" w:rsidRPr="00E96153">
        <w:rPr>
          <w:rFonts w:hint="eastAsia"/>
          <w:szCs w:val="28"/>
        </w:rPr>
        <w:t>系統中對應之帳號或號碼</w:t>
      </w:r>
      <w:r w:rsidR="00E96153" w:rsidRPr="00E96153">
        <w:rPr>
          <w:rFonts w:hint="eastAsia"/>
          <w:szCs w:val="28"/>
        </w:rPr>
        <w:t>)</w:t>
      </w:r>
      <w:r w:rsidR="00E96153" w:rsidRP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use(</w:t>
      </w:r>
      <w:r w:rsidR="00E96153" w:rsidRPr="00E96153">
        <w:rPr>
          <w:rFonts w:hint="eastAsia"/>
          <w:szCs w:val="28"/>
        </w:rPr>
        <w:t>此帳號或號碼之用途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 w:rsidRPr="00E96153">
        <w:rPr>
          <w:rFonts w:hint="eastAsia"/>
          <w:szCs w:val="28"/>
        </w:rPr>
        <w:t>rank</w:t>
      </w:r>
      <w:r w:rsidR="00E96153">
        <w:rPr>
          <w:rFonts w:hint="eastAsia"/>
          <w:szCs w:val="28"/>
        </w:rPr>
        <w:t>(</w:t>
      </w:r>
      <w:r w:rsidR="00E96153" w:rsidRPr="00E96153">
        <w:rPr>
          <w:rFonts w:hint="eastAsia"/>
          <w:szCs w:val="28"/>
        </w:rPr>
        <w:t>聯絡資訊之優先使用次序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、</w:t>
      </w:r>
      <w:r w:rsidR="00E96153">
        <w:rPr>
          <w:rFonts w:hint="eastAsia"/>
          <w:szCs w:val="28"/>
        </w:rPr>
        <w:t>Period(</w:t>
      </w:r>
      <w:r w:rsidR="00E96153">
        <w:rPr>
          <w:rFonts w:hint="eastAsia"/>
          <w:szCs w:val="28"/>
        </w:rPr>
        <w:t>使用期限</w:t>
      </w:r>
      <w:r w:rsidR="00E96153">
        <w:rPr>
          <w:rFonts w:hint="eastAsia"/>
          <w:szCs w:val="28"/>
        </w:rPr>
        <w:t>)</w:t>
      </w:r>
      <w:r w:rsidR="00E96153">
        <w:rPr>
          <w:rFonts w:hint="eastAsia"/>
          <w:szCs w:val="28"/>
        </w:rPr>
        <w:t>，各欄位細部規格如下</w:t>
      </w:r>
      <w:r w:rsidR="00E96153">
        <w:rPr>
          <w:rFonts w:hint="eastAsia"/>
          <w:szCs w:val="28"/>
        </w:rPr>
        <w:t>:</w:t>
      </w:r>
    </w:p>
    <w:p w:rsidR="00865115" w:rsidRDefault="00865115" w:rsidP="00865115">
      <w:pPr>
        <w:pStyle w:val="a5"/>
        <w:ind w:leftChars="0"/>
        <w:rPr>
          <w:szCs w:val="28"/>
        </w:rPr>
      </w:pPr>
    </w:p>
    <w:p w:rsidR="00E96153" w:rsidRDefault="00865115" w:rsidP="00865115">
      <w:pPr>
        <w:pStyle w:val="a5"/>
        <w:ind w:leftChars="0"/>
        <w:rPr>
          <w:szCs w:val="28"/>
        </w:rPr>
      </w:pPr>
      <w:del w:id="172" w:author="Li-Hui Lee" w:date="2019-05-13T13:52:00Z">
        <w:r w:rsidDel="00F57B5F">
          <w:rPr>
            <w:rFonts w:hint="eastAsia"/>
            <w:szCs w:val="28"/>
          </w:rPr>
          <w:delText>4</w:delText>
        </w:r>
      </w:del>
      <w:ins w:id="173" w:author="Li-Hui Lee" w:date="2019-05-13T13:52:00Z">
        <w:r w:rsidR="00F57B5F">
          <w:rPr>
            <w:szCs w:val="28"/>
          </w:rPr>
          <w:t>5</w:t>
        </w:r>
      </w:ins>
      <w:r>
        <w:rPr>
          <w:rFonts w:hint="eastAsia"/>
          <w:szCs w:val="28"/>
        </w:rPr>
        <w:t>.1</w:t>
      </w:r>
      <w:r w:rsidR="00043606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s</w:t>
      </w:r>
      <w:r w:rsidR="00E96153" w:rsidRPr="00E96153">
        <w:rPr>
          <w:rFonts w:hint="eastAsia"/>
          <w:szCs w:val="28"/>
        </w:rPr>
        <w:t>ystem</w:t>
      </w:r>
      <w:ins w:id="174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175" w:author="Li-Hui Lee" w:date="2019-05-13T14:08:00Z">
        <w:r w:rsidR="00E96153" w:rsidDel="00AD3DFB">
          <w:rPr>
            <w:rFonts w:hint="eastAsia"/>
            <w:szCs w:val="28"/>
          </w:rPr>
          <w:delText>:</w:delText>
        </w:r>
      </w:del>
      <w:r w:rsidR="00E96153" w:rsidRPr="00E96153">
        <w:rPr>
          <w:rFonts w:hint="eastAsia"/>
          <w:szCs w:val="28"/>
        </w:rPr>
        <w:t>通訊系統</w:t>
      </w:r>
      <w:r w:rsidR="00522BD0">
        <w:rPr>
          <w:rFonts w:hint="eastAsia"/>
          <w:szCs w:val="28"/>
        </w:rPr>
        <w:t>。</w:t>
      </w:r>
      <w:r w:rsidR="00522BD0" w:rsidRPr="00522BD0">
        <w:rPr>
          <w:rFonts w:hint="eastAsia"/>
          <w:szCs w:val="28"/>
        </w:rPr>
        <w:t>數值個數</w:t>
      </w:r>
      <w:r w:rsidR="00522BD0" w:rsidRPr="00522BD0">
        <w:rPr>
          <w:rFonts w:hint="eastAsia"/>
          <w:szCs w:val="28"/>
        </w:rPr>
        <w:t>(0-1)</w:t>
      </w:r>
      <w:r w:rsidR="00E96153">
        <w:rPr>
          <w:rFonts w:hint="eastAsia"/>
          <w:szCs w:val="28"/>
        </w:rPr>
        <w:t>，</w:t>
      </w:r>
      <w:r w:rsidR="00522BD0">
        <w:rPr>
          <w:rFonts w:hint="eastAsia"/>
          <w:szCs w:val="28"/>
        </w:rPr>
        <w:t>可不提供，或數值</w:t>
      </w:r>
      <w:r w:rsidR="00E96153">
        <w:rPr>
          <w:rFonts w:hint="eastAsia"/>
          <w:szCs w:val="28"/>
        </w:rPr>
        <w:t>可為</w:t>
      </w:r>
      <w:r w:rsidR="00E96153" w:rsidRPr="00E96153">
        <w:rPr>
          <w:szCs w:val="28"/>
        </w:rPr>
        <w:t xml:space="preserve">phone | </w:t>
      </w:r>
      <w:proofErr w:type="spellStart"/>
      <w:r w:rsidR="00E96153" w:rsidRPr="00E96153">
        <w:rPr>
          <w:szCs w:val="28"/>
        </w:rPr>
        <w:t>fax</w:t>
      </w:r>
      <w:proofErr w:type="spellEnd"/>
      <w:r w:rsidR="00E96153" w:rsidRPr="00E96153">
        <w:rPr>
          <w:szCs w:val="28"/>
        </w:rPr>
        <w:t xml:space="preserve"> | email | pager | </w:t>
      </w:r>
      <w:proofErr w:type="spellStart"/>
      <w:r w:rsidR="00E96153" w:rsidRPr="00E96153">
        <w:rPr>
          <w:szCs w:val="28"/>
        </w:rPr>
        <w:t>url</w:t>
      </w:r>
      <w:proofErr w:type="spellEnd"/>
      <w:r w:rsidR="00E96153" w:rsidRPr="00E96153">
        <w:rPr>
          <w:szCs w:val="28"/>
        </w:rPr>
        <w:t xml:space="preserve"> | </w:t>
      </w:r>
      <w:proofErr w:type="spellStart"/>
      <w:r w:rsidR="00E96153" w:rsidRPr="00E96153">
        <w:rPr>
          <w:szCs w:val="28"/>
        </w:rPr>
        <w:t>sms</w:t>
      </w:r>
      <w:proofErr w:type="spellEnd"/>
      <w:r w:rsidR="00E96153" w:rsidRPr="00E96153">
        <w:rPr>
          <w:szCs w:val="28"/>
        </w:rPr>
        <w:t xml:space="preserve"> | other</w:t>
      </w:r>
      <w:r w:rsidR="00E96153">
        <w:rPr>
          <w:rFonts w:hint="eastAsia"/>
          <w:szCs w:val="28"/>
        </w:rPr>
        <w:t xml:space="preserve"> </w:t>
      </w:r>
      <w:r w:rsidR="00E96153">
        <w:rPr>
          <w:rFonts w:hint="eastAsia"/>
          <w:szCs w:val="28"/>
        </w:rPr>
        <w:t>等，</w:t>
      </w:r>
      <w:r w:rsidR="0022303C" w:rsidRPr="0022303C">
        <w:rPr>
          <w:szCs w:val="28"/>
        </w:rPr>
        <w:t>phone, fax, pager, and email</w:t>
      </w:r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可直接作為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</w:t>
      </w:r>
      <w:r w:rsidR="0022303C">
        <w:rPr>
          <w:rFonts w:hint="eastAsia"/>
          <w:szCs w:val="28"/>
        </w:rPr>
        <w:t xml:space="preserve"> value </w:t>
      </w:r>
      <w:r w:rsidR="0022303C">
        <w:rPr>
          <w:rFonts w:hint="eastAsia"/>
          <w:szCs w:val="28"/>
        </w:rPr>
        <w:t>屬性，</w:t>
      </w:r>
      <w:proofErr w:type="spellStart"/>
      <w:r w:rsidR="0022303C" w:rsidRPr="0022303C">
        <w:rPr>
          <w:szCs w:val="28"/>
        </w:rPr>
        <w:t>url</w:t>
      </w:r>
      <w:proofErr w:type="spellEnd"/>
      <w:r w:rsidR="0022303C">
        <w:rPr>
          <w:rFonts w:hint="eastAsia"/>
          <w:szCs w:val="28"/>
        </w:rPr>
        <w:t xml:space="preserve"> </w:t>
      </w:r>
      <w:r w:rsidR="0022303C">
        <w:rPr>
          <w:rFonts w:hint="eastAsia"/>
          <w:szCs w:val="28"/>
        </w:rPr>
        <w:t>及</w:t>
      </w:r>
      <w:r w:rsidR="0022303C">
        <w:rPr>
          <w:rFonts w:hint="eastAsia"/>
          <w:szCs w:val="28"/>
        </w:rPr>
        <w:t xml:space="preserve"> other </w:t>
      </w:r>
      <w:r w:rsidR="0022303C">
        <w:rPr>
          <w:rFonts w:hint="eastAsia"/>
          <w:szCs w:val="28"/>
        </w:rPr>
        <w:t>則以對應之通訊系統連結如</w:t>
      </w:r>
      <w:r w:rsidR="0022303C">
        <w:rPr>
          <w:rFonts w:hint="eastAsia"/>
          <w:szCs w:val="28"/>
        </w:rPr>
        <w:t xml:space="preserve"> FB</w:t>
      </w:r>
      <w:r w:rsidR="0022303C">
        <w:rPr>
          <w:rFonts w:hint="eastAsia"/>
          <w:szCs w:val="28"/>
        </w:rPr>
        <w:t>之連結</w:t>
      </w:r>
      <w:r w:rsidR="005A5928">
        <w:fldChar w:fldCharType="begin"/>
      </w:r>
      <w:r w:rsidR="005A5928">
        <w:instrText xml:space="preserve"> HYPERLINK "https://www.facebook.com/" </w:instrText>
      </w:r>
      <w:r w:rsidR="005A5928">
        <w:fldChar w:fldCharType="separate"/>
      </w:r>
      <w:r w:rsidR="0022303C" w:rsidRPr="002A73B9">
        <w:rPr>
          <w:rStyle w:val="a7"/>
          <w:szCs w:val="28"/>
        </w:rPr>
        <w:t>https://</w:t>
      </w:r>
      <w:proofErr w:type="spellStart"/>
      <w:r w:rsidR="0022303C" w:rsidRPr="002A73B9">
        <w:rPr>
          <w:rStyle w:val="a7"/>
          <w:szCs w:val="28"/>
        </w:rPr>
        <w:t>www.facebook.com</w:t>
      </w:r>
      <w:proofErr w:type="spellEnd"/>
      <w:r w:rsidR="0022303C" w:rsidRPr="002A73B9">
        <w:rPr>
          <w:rStyle w:val="a7"/>
          <w:szCs w:val="28"/>
        </w:rPr>
        <w:t>/</w:t>
      </w:r>
      <w:r w:rsidR="005A5928">
        <w:rPr>
          <w:rStyle w:val="a7"/>
          <w:szCs w:val="28"/>
        </w:rPr>
        <w:fldChar w:fldCharType="end"/>
      </w:r>
      <w:r w:rsidR="0022303C">
        <w:rPr>
          <w:rFonts w:hint="eastAsia"/>
          <w:szCs w:val="28"/>
        </w:rPr>
        <w:t xml:space="preserve"> </w:t>
      </w:r>
      <w:del w:id="176" w:author="Li-Hui Lee" w:date="2019-05-13T14:09:00Z">
        <w:r w:rsidR="0022303C" w:rsidDel="00BA0AE7">
          <w:rPr>
            <w:rFonts w:hint="eastAsia"/>
            <w:szCs w:val="28"/>
          </w:rPr>
          <w:delText xml:space="preserve"> </w:delText>
        </w:r>
      </w:del>
      <w:r w:rsidR="0022303C">
        <w:rPr>
          <w:rFonts w:hint="eastAsia"/>
          <w:szCs w:val="28"/>
        </w:rPr>
        <w:t>作為此</w:t>
      </w:r>
      <w:r w:rsidR="0022303C">
        <w:rPr>
          <w:rFonts w:hint="eastAsia"/>
          <w:szCs w:val="28"/>
        </w:rPr>
        <w:t xml:space="preserve"> system </w:t>
      </w:r>
      <w:r w:rsidR="0022303C">
        <w:rPr>
          <w:rFonts w:hint="eastAsia"/>
          <w:szCs w:val="28"/>
        </w:rPr>
        <w:t>的值</w:t>
      </w:r>
    </w:p>
    <w:p w:rsidR="0022303C" w:rsidRDefault="0022303C" w:rsidP="00865115">
      <w:pPr>
        <w:pStyle w:val="a5"/>
        <w:ind w:leftChars="0"/>
        <w:rPr>
          <w:szCs w:val="28"/>
        </w:rPr>
      </w:pPr>
      <w:del w:id="177" w:author="Li-Hui Lee" w:date="2019-05-13T13:52:00Z">
        <w:r w:rsidDel="00F57B5F">
          <w:rPr>
            <w:rFonts w:hint="eastAsia"/>
            <w:szCs w:val="28"/>
          </w:rPr>
          <w:delText>4</w:delText>
        </w:r>
      </w:del>
      <w:ins w:id="178" w:author="Li-Hui Lee" w:date="2019-05-13T13:52:00Z">
        <w:r w:rsidR="00F57B5F">
          <w:rPr>
            <w:szCs w:val="28"/>
          </w:rPr>
          <w:t>5</w:t>
        </w:r>
      </w:ins>
      <w:r>
        <w:rPr>
          <w:rFonts w:hint="eastAsia"/>
          <w:szCs w:val="28"/>
        </w:rPr>
        <w:t>.2</w:t>
      </w:r>
      <w:r w:rsidR="00043606">
        <w:rPr>
          <w:rFonts w:hint="eastAsia"/>
          <w:szCs w:val="28"/>
        </w:rPr>
        <w:t>.</w:t>
      </w:r>
      <w:r>
        <w:rPr>
          <w:rFonts w:hint="eastAsia"/>
          <w:szCs w:val="28"/>
        </w:rPr>
        <w:t xml:space="preserve"> value: </w:t>
      </w:r>
      <w:r>
        <w:rPr>
          <w:rFonts w:hint="eastAsia"/>
          <w:szCs w:val="28"/>
        </w:rPr>
        <w:t>通訊</w:t>
      </w:r>
      <w:r w:rsidRPr="0022303C">
        <w:rPr>
          <w:rFonts w:hint="eastAsia"/>
          <w:szCs w:val="28"/>
        </w:rPr>
        <w:t>系統中對應之帳號或號碼</w:t>
      </w:r>
      <w:r w:rsidR="0099665B">
        <w:rPr>
          <w:rFonts w:hint="eastAsia"/>
          <w:szCs w:val="28"/>
        </w:rPr>
        <w:t>。</w:t>
      </w:r>
      <w:r w:rsidR="0099665B" w:rsidRPr="0099665B">
        <w:rPr>
          <w:rFonts w:hint="eastAsia"/>
          <w:szCs w:val="28"/>
        </w:rPr>
        <w:t>數值個數</w:t>
      </w:r>
      <w:r w:rsidR="0099665B" w:rsidRPr="0099665B">
        <w:rPr>
          <w:rFonts w:hint="eastAsia"/>
          <w:szCs w:val="28"/>
        </w:rPr>
        <w:t>(0-1)</w:t>
      </w:r>
      <w:r w:rsidR="0099665B" w:rsidRPr="0099665B">
        <w:rPr>
          <w:rFonts w:hint="eastAsia"/>
          <w:szCs w:val="28"/>
        </w:rPr>
        <w:t>，可</w:t>
      </w:r>
      <w:r w:rsidR="0099665B">
        <w:rPr>
          <w:rFonts w:hint="eastAsia"/>
          <w:szCs w:val="28"/>
        </w:rPr>
        <w:t>能沒有或</w:t>
      </w:r>
      <w:r w:rsidR="0099665B" w:rsidRPr="0099665B">
        <w:rPr>
          <w:rFonts w:hint="eastAsia"/>
          <w:szCs w:val="28"/>
        </w:rPr>
        <w:t>不提供</w:t>
      </w:r>
      <w:r w:rsidR="0099665B">
        <w:rPr>
          <w:rFonts w:hint="eastAsia"/>
          <w:szCs w:val="28"/>
        </w:rPr>
        <w:t>，也可提供</w:t>
      </w:r>
      <w:r w:rsidR="005F0E34">
        <w:rPr>
          <w:rFonts w:hint="eastAsia"/>
          <w:szCs w:val="28"/>
        </w:rPr>
        <w:t>電話號碼、</w:t>
      </w:r>
      <w:r w:rsidR="005F0E34">
        <w:rPr>
          <w:rFonts w:hint="eastAsia"/>
          <w:szCs w:val="28"/>
        </w:rPr>
        <w:t xml:space="preserve">email </w:t>
      </w:r>
      <w:r w:rsidR="005F0E34">
        <w:rPr>
          <w:rFonts w:hint="eastAsia"/>
          <w:szCs w:val="28"/>
        </w:rPr>
        <w:t>帳號、健康平台</w:t>
      </w:r>
      <w:proofErr w:type="gramStart"/>
      <w:r w:rsidR="005F0E34">
        <w:rPr>
          <w:rFonts w:hint="eastAsia"/>
          <w:szCs w:val="28"/>
        </w:rPr>
        <w:t>病人線上聯絡</w:t>
      </w:r>
      <w:proofErr w:type="gramEnd"/>
      <w:r w:rsidR="005F0E34">
        <w:rPr>
          <w:rFonts w:hint="eastAsia"/>
          <w:szCs w:val="28"/>
        </w:rPr>
        <w:t>帳號、</w:t>
      </w:r>
      <w:r w:rsidR="005F0E34">
        <w:rPr>
          <w:rFonts w:hint="eastAsia"/>
          <w:szCs w:val="28"/>
        </w:rPr>
        <w:t xml:space="preserve">FB </w:t>
      </w:r>
      <w:r w:rsidR="005F0E34">
        <w:rPr>
          <w:rFonts w:hint="eastAsia"/>
          <w:szCs w:val="28"/>
        </w:rPr>
        <w:t>帳號等</w:t>
      </w:r>
      <w:r w:rsidR="0099665B">
        <w:rPr>
          <w:rFonts w:hint="eastAsia"/>
          <w:szCs w:val="28"/>
        </w:rPr>
        <w:t>。</w:t>
      </w:r>
      <w:r w:rsidR="005F0E34">
        <w:rPr>
          <w:rFonts w:hint="eastAsia"/>
          <w:szCs w:val="28"/>
        </w:rPr>
        <w:t>電話</w:t>
      </w:r>
      <w:r w:rsidR="00C924F9">
        <w:rPr>
          <w:rFonts w:hint="eastAsia"/>
          <w:szCs w:val="28"/>
        </w:rPr>
        <w:t>、手機、簡訊</w:t>
      </w:r>
      <w:r w:rsidR="005F0E34">
        <w:rPr>
          <w:rFonts w:hint="eastAsia"/>
          <w:szCs w:val="28"/>
        </w:rPr>
        <w:t>格式</w:t>
      </w:r>
      <w:r w:rsidR="002571B5">
        <w:rPr>
          <w:rFonts w:hint="eastAsia"/>
          <w:szCs w:val="28"/>
        </w:rPr>
        <w:t>建議存放地區</w:t>
      </w:r>
      <w:r w:rsidR="002571B5">
        <w:rPr>
          <w:rFonts w:hint="eastAsia"/>
          <w:szCs w:val="28"/>
        </w:rPr>
        <w:t xml:space="preserve">(National) </w:t>
      </w:r>
      <w:r w:rsidR="00C924F9">
        <w:rPr>
          <w:rFonts w:hint="eastAsia"/>
          <w:szCs w:val="28"/>
        </w:rPr>
        <w:t>可直接撥接</w:t>
      </w:r>
      <w:r w:rsidR="002571B5">
        <w:rPr>
          <w:rFonts w:hint="eastAsia"/>
          <w:szCs w:val="28"/>
        </w:rPr>
        <w:t>之標準規格</w:t>
      </w:r>
      <w:r w:rsidR="008B5E2F">
        <w:rPr>
          <w:rFonts w:hint="eastAsia"/>
          <w:szCs w:val="28"/>
        </w:rPr>
        <w:t>，如</w:t>
      </w:r>
      <w:r w:rsidR="00DE170D">
        <w:rPr>
          <w:rFonts w:hint="eastAsia"/>
          <w:szCs w:val="28"/>
        </w:rPr>
        <w:t>台灣地區之家裡</w:t>
      </w:r>
      <w:r w:rsidR="00C924F9">
        <w:rPr>
          <w:rFonts w:hint="eastAsia"/>
          <w:szCs w:val="28"/>
        </w:rPr>
        <w:t>電話</w:t>
      </w:r>
      <w:ins w:id="179" w:author="Li-Hui Lee" w:date="2019-05-13T15:25:00Z">
        <w:r w:rsidR="00871C38">
          <w:rPr>
            <w:rFonts w:hint="eastAsia"/>
            <w:szCs w:val="28"/>
          </w:rPr>
          <w:t>：</w:t>
        </w:r>
      </w:ins>
      <w:del w:id="180" w:author="Li-Hui Lee" w:date="2019-05-13T15:25:00Z">
        <w:r w:rsidR="00DE170D" w:rsidDel="00871C38">
          <w:rPr>
            <w:rFonts w:hint="eastAsia"/>
            <w:szCs w:val="28"/>
          </w:rPr>
          <w:delText>:</w:delText>
        </w:r>
      </w:del>
      <w:r w:rsidR="00C924F9">
        <w:rPr>
          <w:rFonts w:hint="eastAsia"/>
          <w:szCs w:val="28"/>
        </w:rPr>
        <w:t xml:space="preserve"> (</w:t>
      </w:r>
      <w:r w:rsidR="00DE170D">
        <w:rPr>
          <w:rFonts w:hint="eastAsia"/>
          <w:szCs w:val="28"/>
        </w:rPr>
        <w:t>03)8561234</w:t>
      </w:r>
      <w:r w:rsidR="00DE170D">
        <w:rPr>
          <w:rFonts w:hint="eastAsia"/>
          <w:szCs w:val="28"/>
        </w:rPr>
        <w:t>公司電話</w:t>
      </w:r>
      <w:r w:rsidR="00DE170D">
        <w:rPr>
          <w:rFonts w:hint="eastAsia"/>
          <w:szCs w:val="28"/>
        </w:rPr>
        <w:t xml:space="preserve"> (04) 22513333 </w:t>
      </w:r>
      <w:proofErr w:type="spellStart"/>
      <w:r w:rsidR="00DE170D">
        <w:rPr>
          <w:rFonts w:hint="eastAsia"/>
          <w:szCs w:val="28"/>
        </w:rPr>
        <w:t>ext</w:t>
      </w:r>
      <w:proofErr w:type="spellEnd"/>
      <w:r w:rsidR="00DE170D">
        <w:rPr>
          <w:rFonts w:hint="eastAsia"/>
          <w:szCs w:val="28"/>
        </w:rPr>
        <w:t xml:space="preserve"> 5438</w:t>
      </w:r>
      <w:r w:rsidR="00DE170D">
        <w:rPr>
          <w:rFonts w:hint="eastAsia"/>
          <w:szCs w:val="28"/>
        </w:rPr>
        <w:t>，</w:t>
      </w:r>
      <w:r w:rsidR="00572AA8">
        <w:rPr>
          <w:rFonts w:hint="eastAsia"/>
          <w:szCs w:val="28"/>
        </w:rPr>
        <w:t>手機號碼</w:t>
      </w:r>
      <w:r w:rsidR="00572AA8">
        <w:rPr>
          <w:rFonts w:hint="eastAsia"/>
          <w:szCs w:val="28"/>
        </w:rPr>
        <w:t xml:space="preserve"> 0954787878</w:t>
      </w:r>
      <w:r w:rsidR="004F223D">
        <w:rPr>
          <w:rFonts w:hint="eastAsia"/>
          <w:szCs w:val="28"/>
        </w:rPr>
        <w:t xml:space="preserve"> </w:t>
      </w:r>
      <w:r w:rsidR="004F223D">
        <w:rPr>
          <w:rFonts w:hint="eastAsia"/>
          <w:szCs w:val="28"/>
        </w:rPr>
        <w:t>等，</w:t>
      </w:r>
      <w:r w:rsidR="004F223D">
        <w:rPr>
          <w:rFonts w:hint="eastAsia"/>
          <w:szCs w:val="28"/>
        </w:rPr>
        <w:t>email</w:t>
      </w:r>
      <w:r w:rsidR="004F223D">
        <w:rPr>
          <w:rFonts w:hint="eastAsia"/>
          <w:szCs w:val="28"/>
        </w:rPr>
        <w:t>、</w:t>
      </w:r>
      <w:del w:id="181" w:author="Li-Hui Lee" w:date="2019-05-13T15:25:00Z">
        <w:r w:rsidR="004F223D" w:rsidDel="00871C38">
          <w:rPr>
            <w:rFonts w:hint="eastAsia"/>
            <w:szCs w:val="28"/>
          </w:rPr>
          <w:delText>l</w:delText>
        </w:r>
      </w:del>
      <w:ins w:id="182" w:author="Li-Hui Lee" w:date="2019-05-13T15:25:00Z">
        <w:r w:rsidR="00871C38">
          <w:rPr>
            <w:szCs w:val="28"/>
          </w:rPr>
          <w:t>L</w:t>
        </w:r>
      </w:ins>
      <w:r w:rsidR="004F223D">
        <w:rPr>
          <w:rFonts w:hint="eastAsia"/>
          <w:szCs w:val="28"/>
        </w:rPr>
        <w:t>ine</w:t>
      </w:r>
      <w:r w:rsidR="004F223D">
        <w:rPr>
          <w:rFonts w:hint="eastAsia"/>
          <w:szCs w:val="28"/>
        </w:rPr>
        <w:t>、</w:t>
      </w:r>
      <w:ins w:id="183" w:author="Li-Hui Lee" w:date="2019-05-13T15:25:00Z">
        <w:r w:rsidR="00871C38">
          <w:rPr>
            <w:szCs w:val="28"/>
          </w:rPr>
          <w:t>W</w:t>
        </w:r>
      </w:ins>
      <w:del w:id="184" w:author="Li-Hui Lee" w:date="2019-05-13T15:25:00Z">
        <w:r w:rsidR="004F223D" w:rsidDel="00871C38">
          <w:rPr>
            <w:rFonts w:hint="eastAsia"/>
            <w:szCs w:val="28"/>
          </w:rPr>
          <w:delText>w</w:delText>
        </w:r>
      </w:del>
      <w:r w:rsidR="004F223D">
        <w:rPr>
          <w:rFonts w:hint="eastAsia"/>
          <w:szCs w:val="28"/>
        </w:rPr>
        <w:t>eChat</w:t>
      </w:r>
      <w:r w:rsidR="00043606">
        <w:rPr>
          <w:rFonts w:hint="eastAsia"/>
          <w:szCs w:val="28"/>
        </w:rPr>
        <w:t xml:space="preserve"> </w:t>
      </w:r>
      <w:r w:rsidR="00043606">
        <w:rPr>
          <w:rFonts w:hint="eastAsia"/>
          <w:szCs w:val="28"/>
        </w:rPr>
        <w:t>存放其</w:t>
      </w:r>
      <w:r w:rsidR="004F223D" w:rsidRPr="004F223D">
        <w:rPr>
          <w:rFonts w:hint="eastAsia"/>
          <w:szCs w:val="28"/>
        </w:rPr>
        <w:t>帳號</w:t>
      </w:r>
    </w:p>
    <w:p w:rsidR="00043606" w:rsidRDefault="00043606" w:rsidP="00865115">
      <w:pPr>
        <w:pStyle w:val="a5"/>
        <w:ind w:leftChars="0"/>
        <w:rPr>
          <w:szCs w:val="28"/>
        </w:rPr>
      </w:pPr>
      <w:del w:id="185" w:author="Li-Hui Lee" w:date="2019-05-13T13:52:00Z">
        <w:r w:rsidDel="00F57B5F">
          <w:rPr>
            <w:rFonts w:hint="eastAsia"/>
            <w:szCs w:val="28"/>
          </w:rPr>
          <w:delText>4</w:delText>
        </w:r>
      </w:del>
      <w:ins w:id="186" w:author="Li-Hui Lee" w:date="2019-05-13T13:52:00Z">
        <w:r w:rsidR="00F57B5F">
          <w:rPr>
            <w:szCs w:val="28"/>
          </w:rPr>
          <w:t>5</w:t>
        </w:r>
      </w:ins>
      <w:r>
        <w:rPr>
          <w:rFonts w:hint="eastAsia"/>
          <w:szCs w:val="28"/>
        </w:rPr>
        <w:t xml:space="preserve">.2. </w:t>
      </w:r>
      <w:r w:rsidR="00E510E4">
        <w:rPr>
          <w:rFonts w:hint="eastAsia"/>
          <w:szCs w:val="28"/>
        </w:rPr>
        <w:t>use</w:t>
      </w:r>
      <w:ins w:id="187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188" w:author="Li-Hui Lee" w:date="2019-05-13T14:08:00Z">
        <w:r w:rsidR="00E510E4" w:rsidDel="00AD3DFB">
          <w:rPr>
            <w:rFonts w:hint="eastAsia"/>
            <w:szCs w:val="28"/>
          </w:rPr>
          <w:delText xml:space="preserve">: </w:delText>
        </w:r>
      </w:del>
      <w:r w:rsidR="00E510E4" w:rsidRPr="00E510E4">
        <w:rPr>
          <w:rFonts w:hint="eastAsia"/>
          <w:szCs w:val="28"/>
        </w:rPr>
        <w:t>此帳號或號碼之用途</w:t>
      </w:r>
      <w:r w:rsidR="00E510E4">
        <w:rPr>
          <w:rFonts w:hint="eastAsia"/>
          <w:szCs w:val="28"/>
        </w:rPr>
        <w:t>，</w:t>
      </w:r>
      <w:r w:rsidR="00B869FF">
        <w:rPr>
          <w:rFonts w:hint="eastAsia"/>
          <w:szCs w:val="28"/>
        </w:rPr>
        <w:t>數值個數</w:t>
      </w:r>
      <w:r w:rsidR="00E510E4" w:rsidRPr="00E510E4">
        <w:rPr>
          <w:szCs w:val="28"/>
        </w:rPr>
        <w:t>(0</w:t>
      </w:r>
      <w:ins w:id="189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190" w:author="Li-Hui Lee" w:date="2019-05-13T14:10:00Z">
        <w:r w:rsidR="00E510E4" w:rsidRPr="00E510E4" w:rsidDel="00BA0AE7">
          <w:rPr>
            <w:szCs w:val="28"/>
          </w:rPr>
          <w:delText>-</w:delText>
        </w:r>
      </w:del>
      <w:r w:rsidR="00E510E4" w:rsidRPr="00E510E4">
        <w:rPr>
          <w:szCs w:val="28"/>
        </w:rPr>
        <w:t>1)</w:t>
      </w:r>
      <w:r w:rsidR="00E510E4">
        <w:rPr>
          <w:rFonts w:hint="eastAsia"/>
          <w:szCs w:val="28"/>
        </w:rPr>
        <w:t>；可不包含此資訊</w:t>
      </w:r>
      <w:r w:rsidR="00E510E4">
        <w:rPr>
          <w:rFonts w:hint="eastAsia"/>
          <w:szCs w:val="28"/>
        </w:rPr>
        <w:t>(0)</w:t>
      </w:r>
      <w:r w:rsidR="00E510E4">
        <w:rPr>
          <w:rFonts w:hint="eastAsia"/>
          <w:szCs w:val="28"/>
        </w:rPr>
        <w:t>，或提供以下編碼數值</w:t>
      </w:r>
      <w:r w:rsidR="00E510E4">
        <w:rPr>
          <w:rFonts w:hint="eastAsia"/>
          <w:szCs w:val="28"/>
        </w:rPr>
        <w:t>(1) :</w:t>
      </w:r>
      <w:r w:rsidR="00E510E4" w:rsidRPr="00E510E4">
        <w:rPr>
          <w:szCs w:val="28"/>
        </w:rPr>
        <w:t>home | work | temp | old | mobile</w:t>
      </w:r>
    </w:p>
    <w:p w:rsidR="00E510E4" w:rsidRDefault="00E510E4" w:rsidP="00865115">
      <w:pPr>
        <w:pStyle w:val="a5"/>
        <w:ind w:leftChars="0"/>
        <w:rPr>
          <w:szCs w:val="28"/>
        </w:rPr>
      </w:pPr>
      <w:del w:id="191" w:author="Li-Hui Lee" w:date="2019-05-13T14:06:00Z">
        <w:r w:rsidDel="00762E57">
          <w:rPr>
            <w:rFonts w:hint="eastAsia"/>
            <w:szCs w:val="28"/>
          </w:rPr>
          <w:lastRenderedPageBreak/>
          <w:delText>4</w:delText>
        </w:r>
      </w:del>
      <w:ins w:id="192" w:author="Li-Hui Lee" w:date="2019-05-13T14:06:00Z">
        <w:r w:rsidR="00762E57">
          <w:rPr>
            <w:szCs w:val="28"/>
          </w:rPr>
          <w:t>5</w:t>
        </w:r>
      </w:ins>
      <w:r>
        <w:rPr>
          <w:rFonts w:hint="eastAsia"/>
          <w:szCs w:val="28"/>
        </w:rPr>
        <w:t xml:space="preserve">.3. </w:t>
      </w:r>
      <w:r w:rsidRPr="00E510E4">
        <w:rPr>
          <w:rFonts w:hint="eastAsia"/>
          <w:szCs w:val="28"/>
        </w:rPr>
        <w:t>rank</w:t>
      </w:r>
      <w:ins w:id="193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194" w:author="Li-Hui Lee" w:date="2019-05-13T14:08:00Z">
        <w:r w:rsidDel="00AD3DFB">
          <w:rPr>
            <w:rFonts w:hint="eastAsia"/>
            <w:szCs w:val="28"/>
          </w:rPr>
          <w:delText xml:space="preserve">: </w:delText>
        </w:r>
      </w:del>
      <w:r>
        <w:rPr>
          <w:rFonts w:hint="eastAsia"/>
          <w:szCs w:val="28"/>
        </w:rPr>
        <w:t>此</w:t>
      </w:r>
      <w:r w:rsidRPr="00E510E4">
        <w:rPr>
          <w:rFonts w:hint="eastAsia"/>
          <w:szCs w:val="28"/>
        </w:rPr>
        <w:t>聯絡資訊之優先使用次序</w:t>
      </w:r>
      <w:r>
        <w:rPr>
          <w:rFonts w:hint="eastAsia"/>
          <w:szCs w:val="28"/>
        </w:rPr>
        <w:t>，</w:t>
      </w:r>
      <w:r w:rsidRPr="00E510E4">
        <w:rPr>
          <w:rFonts w:hint="eastAsia"/>
          <w:szCs w:val="28"/>
        </w:rPr>
        <w:t>產生次數</w:t>
      </w:r>
      <w:r w:rsidRPr="00E510E4">
        <w:rPr>
          <w:rFonts w:hint="eastAsia"/>
          <w:szCs w:val="28"/>
        </w:rPr>
        <w:t>(0</w:t>
      </w:r>
      <w:ins w:id="195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196" w:author="Li-Hui Lee" w:date="2019-05-13T14:10:00Z">
        <w:r w:rsidRPr="00E510E4" w:rsidDel="00BA0AE7">
          <w:rPr>
            <w:rFonts w:hint="eastAsia"/>
            <w:szCs w:val="28"/>
          </w:rPr>
          <w:delText>-</w:delText>
        </w:r>
      </w:del>
      <w:r w:rsidRPr="00E510E4">
        <w:rPr>
          <w:rFonts w:hint="eastAsia"/>
          <w:szCs w:val="28"/>
        </w:rPr>
        <w:t>1)</w:t>
      </w:r>
      <w:r w:rsidRPr="00E510E4">
        <w:rPr>
          <w:rFonts w:hint="eastAsia"/>
          <w:szCs w:val="28"/>
        </w:rPr>
        <w:t>；可不包含此資訊</w:t>
      </w:r>
      <w:r w:rsidRPr="00E510E4">
        <w:rPr>
          <w:rFonts w:hint="eastAsia"/>
          <w:szCs w:val="28"/>
        </w:rPr>
        <w:t>(0)</w:t>
      </w:r>
      <w:r w:rsidRPr="00E510E4">
        <w:rPr>
          <w:rFonts w:hint="eastAsia"/>
          <w:szCs w:val="28"/>
        </w:rPr>
        <w:t>，或</w:t>
      </w:r>
      <w:r>
        <w:rPr>
          <w:rFonts w:hint="eastAsia"/>
          <w:szCs w:val="28"/>
        </w:rPr>
        <w:t>以正整數表示優先次序</w:t>
      </w:r>
      <w:r w:rsidRPr="00E510E4">
        <w:rPr>
          <w:rFonts w:hint="eastAsia"/>
          <w:szCs w:val="28"/>
        </w:rPr>
        <w:t>(1) :</w:t>
      </w:r>
      <w:r w:rsidRPr="00E510E4">
        <w:rPr>
          <w:szCs w:val="28"/>
        </w:rPr>
        <w:t>1 =</w:t>
      </w:r>
      <w:r>
        <w:rPr>
          <w:rFonts w:hint="eastAsia"/>
          <w:szCs w:val="28"/>
        </w:rPr>
        <w:t>為最優先</w:t>
      </w:r>
    </w:p>
    <w:p w:rsidR="002571B5" w:rsidDel="00762E57" w:rsidRDefault="005A5928" w:rsidP="00865115">
      <w:pPr>
        <w:pStyle w:val="a5"/>
        <w:ind w:leftChars="0"/>
        <w:rPr>
          <w:del w:id="197" w:author="Li-Hui Lee" w:date="2019-05-13T14:06:00Z"/>
          <w:szCs w:val="28"/>
        </w:rPr>
      </w:pPr>
      <w:del w:id="198" w:author="Li-Hui Lee" w:date="2019-05-13T14:06:00Z">
        <w:r w:rsidDel="00762E57">
          <w:rPr>
            <w:rFonts w:hint="eastAsia"/>
            <w:szCs w:val="28"/>
          </w:rPr>
          <w:delText>4</w:delText>
        </w:r>
      </w:del>
      <w:ins w:id="199" w:author="Li-Hui Lee" w:date="2019-05-13T14:06:00Z">
        <w:r w:rsidR="00762E57">
          <w:rPr>
            <w:szCs w:val="28"/>
          </w:rPr>
          <w:t>5</w:t>
        </w:r>
      </w:ins>
      <w:r>
        <w:rPr>
          <w:rFonts w:hint="eastAsia"/>
          <w:szCs w:val="28"/>
        </w:rPr>
        <w:t xml:space="preserve">.3. </w:t>
      </w:r>
      <w:r w:rsidRPr="005A5928">
        <w:rPr>
          <w:rFonts w:hint="eastAsia"/>
          <w:szCs w:val="28"/>
        </w:rPr>
        <w:t>Period</w:t>
      </w:r>
      <w:ins w:id="200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201" w:author="Li-Hui Lee" w:date="2019-05-13T14:08:00Z">
        <w:r w:rsidDel="00AD3DFB">
          <w:rPr>
            <w:rFonts w:hint="eastAsia"/>
            <w:szCs w:val="28"/>
          </w:rPr>
          <w:delText>:</w:delText>
        </w:r>
      </w:del>
      <w:r w:rsidRPr="005A5928">
        <w:rPr>
          <w:rFonts w:hint="eastAsia"/>
          <w:szCs w:val="28"/>
        </w:rPr>
        <w:t>使用期限</w:t>
      </w:r>
      <w:del w:id="202" w:author="Li-Hui Lee" w:date="2019-05-13T14:08:00Z">
        <w:r w:rsidRPr="005A5928" w:rsidDel="00AD3DFB">
          <w:rPr>
            <w:rFonts w:hint="eastAsia"/>
          </w:rPr>
          <w:delText xml:space="preserve"> </w:delText>
        </w:r>
      </w:del>
      <w:r w:rsidRPr="005A5928">
        <w:rPr>
          <w:rFonts w:hint="eastAsia"/>
          <w:szCs w:val="28"/>
        </w:rPr>
        <w:t>，產生次數</w:t>
      </w:r>
      <w:r w:rsidRPr="005A5928">
        <w:rPr>
          <w:rFonts w:hint="eastAsia"/>
          <w:szCs w:val="28"/>
        </w:rPr>
        <w:t>(0</w:t>
      </w:r>
      <w:ins w:id="203" w:author="Li-Hui Lee" w:date="2019-05-13T14:10:00Z">
        <w:r w:rsidR="00BA0AE7">
          <w:rPr>
            <w:rFonts w:hint="eastAsia"/>
            <w:color w:val="000000" w:themeColor="text1"/>
            <w:szCs w:val="28"/>
          </w:rPr>
          <w:t>…</w:t>
        </w:r>
      </w:ins>
      <w:del w:id="204" w:author="Li-Hui Lee" w:date="2019-05-13T14:10:00Z">
        <w:r w:rsidRPr="005A5928" w:rsidDel="00BA0AE7">
          <w:rPr>
            <w:rFonts w:hint="eastAsia"/>
            <w:szCs w:val="28"/>
          </w:rPr>
          <w:delText>-</w:delText>
        </w:r>
      </w:del>
      <w:r w:rsidRPr="005A5928">
        <w:rPr>
          <w:rFonts w:hint="eastAsia"/>
          <w:szCs w:val="28"/>
        </w:rPr>
        <w:t>1)</w:t>
      </w:r>
      <w:r w:rsidRPr="005A5928">
        <w:rPr>
          <w:rFonts w:hint="eastAsia"/>
          <w:szCs w:val="28"/>
        </w:rPr>
        <w:t>；</w:t>
      </w:r>
      <w:r>
        <w:rPr>
          <w:rFonts w:hint="eastAsia"/>
          <w:szCs w:val="28"/>
        </w:rPr>
        <w:t>通常不確定聯絡資訊使用期限，因此</w:t>
      </w:r>
      <w:r w:rsidRPr="005A5928">
        <w:rPr>
          <w:rFonts w:hint="eastAsia"/>
          <w:szCs w:val="28"/>
        </w:rPr>
        <w:t>不包含此資訊</w:t>
      </w:r>
      <w:r w:rsidRPr="005A5928">
        <w:rPr>
          <w:rFonts w:hint="eastAsia"/>
          <w:szCs w:val="28"/>
        </w:rPr>
        <w:t>(0)</w:t>
      </w:r>
      <w:r w:rsidR="00EC6133">
        <w:rPr>
          <w:rFonts w:hint="eastAsia"/>
          <w:szCs w:val="28"/>
        </w:rPr>
        <w:t>。</w:t>
      </w:r>
      <w:r>
        <w:rPr>
          <w:rFonts w:hint="eastAsia"/>
          <w:szCs w:val="28"/>
        </w:rPr>
        <w:t>若清楚</w:t>
      </w:r>
      <w:r w:rsidR="00B869FF">
        <w:rPr>
          <w:rFonts w:hint="eastAsia"/>
          <w:szCs w:val="28"/>
        </w:rPr>
        <w:t>聯絡資訊</w:t>
      </w:r>
      <w:r>
        <w:rPr>
          <w:rFonts w:hint="eastAsia"/>
          <w:szCs w:val="28"/>
        </w:rPr>
        <w:t>使用期限</w:t>
      </w:r>
      <w:r w:rsidR="00EC6133">
        <w:rPr>
          <w:rFonts w:hint="eastAsia"/>
          <w:szCs w:val="28"/>
        </w:rPr>
        <w:t>，則提供開始及結束時間。</w:t>
      </w:r>
    </w:p>
    <w:p w:rsidR="00EC6133" w:rsidRDefault="00EC6133" w:rsidP="00865115">
      <w:pPr>
        <w:pStyle w:val="a5"/>
        <w:ind w:leftChars="0"/>
        <w:rPr>
          <w:szCs w:val="28"/>
        </w:rPr>
      </w:pPr>
    </w:p>
    <w:p w:rsidR="0022303C" w:rsidRDefault="0022303C" w:rsidP="00865115">
      <w:pPr>
        <w:pStyle w:val="a5"/>
        <w:ind w:leftChars="0"/>
        <w:rPr>
          <w:szCs w:val="28"/>
        </w:rPr>
      </w:pP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&lt;telecom&gt;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&lt;system value="phone"/&gt;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&lt;value value="(03) 5555 6473"/&gt;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&lt;use value="work"/&gt;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&lt;rank value="1"/&gt;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&lt;/telecom&gt;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&lt;telecom&gt;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&lt;system value="phone"/&gt;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&lt;value value="(03) 3410 5613"/&gt;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&lt;use value="mobile"/&gt; </w:t>
      </w:r>
    </w:p>
    <w:p w:rsidR="0022303C" w:rsidRPr="0022303C" w:rsidRDefault="0022303C" w:rsidP="0022303C">
      <w:pPr>
        <w:pStyle w:val="a5"/>
        <w:ind w:left="560"/>
        <w:rPr>
          <w:szCs w:val="28"/>
        </w:rPr>
      </w:pPr>
      <w:r w:rsidRPr="0022303C">
        <w:rPr>
          <w:szCs w:val="28"/>
        </w:rPr>
        <w:t xml:space="preserve">    &lt;rank value="2"/&gt; </w:t>
      </w:r>
    </w:p>
    <w:p w:rsidR="0022303C" w:rsidRDefault="0022303C" w:rsidP="0022303C">
      <w:pPr>
        <w:pStyle w:val="a5"/>
        <w:ind w:leftChars="0"/>
        <w:rPr>
          <w:szCs w:val="28"/>
        </w:rPr>
      </w:pPr>
      <w:r w:rsidRPr="0022303C">
        <w:rPr>
          <w:szCs w:val="28"/>
        </w:rPr>
        <w:t xml:space="preserve">  &lt;/telecom&gt;</w:t>
      </w:r>
    </w:p>
    <w:p w:rsidR="00EC6133" w:rsidRDefault="00EC6133" w:rsidP="0022303C">
      <w:pPr>
        <w:pStyle w:val="a5"/>
        <w:ind w:leftChars="0"/>
        <w:rPr>
          <w:szCs w:val="28"/>
        </w:rPr>
      </w:pPr>
    </w:p>
    <w:p w:rsidR="00EC6133" w:rsidRDefault="00EC6133" w:rsidP="0022303C">
      <w:pPr>
        <w:pStyle w:val="a5"/>
        <w:ind w:leftChars="0"/>
        <w:rPr>
          <w:szCs w:val="28"/>
        </w:rPr>
      </w:pPr>
      <w:r w:rsidRPr="000A04BB">
        <w:rPr>
          <w:rFonts w:hint="eastAsia"/>
          <w:szCs w:val="28"/>
          <w:bdr w:val="single" w:sz="4" w:space="0" w:color="auto"/>
          <w:rPrChange w:id="205" w:author="Li-Hui Lee" w:date="2019-05-13T14:37:00Z">
            <w:rPr>
              <w:rFonts w:hint="eastAsia"/>
              <w:szCs w:val="28"/>
            </w:rPr>
          </w:rPrChange>
        </w:rPr>
        <w:t>議題</w:t>
      </w:r>
      <w:ins w:id="206" w:author="Li-Hui Lee" w:date="2019-05-13T14:37:00Z">
        <w:r w:rsidR="000A04BB">
          <w:rPr>
            <w:rFonts w:hint="eastAsia"/>
            <w:szCs w:val="28"/>
          </w:rPr>
          <w:t>：</w:t>
        </w:r>
      </w:ins>
    </w:p>
    <w:p w:rsidR="00EC6133" w:rsidRPr="00E9694D" w:rsidRDefault="00EC6133">
      <w:pPr>
        <w:pStyle w:val="a5"/>
        <w:numPr>
          <w:ilvl w:val="0"/>
          <w:numId w:val="41"/>
        </w:numPr>
        <w:ind w:leftChars="0" w:hanging="109"/>
        <w:rPr>
          <w:color w:val="000000" w:themeColor="text1"/>
          <w:szCs w:val="28"/>
          <w:rPrChange w:id="207" w:author="Li-Hui Lee" w:date="2019-05-13T14:31:00Z">
            <w:rPr>
              <w:szCs w:val="28"/>
            </w:rPr>
          </w:rPrChange>
        </w:rPr>
        <w:pPrChange w:id="208" w:author="Li-Hui Lee" w:date="2019-05-13T14:32:00Z">
          <w:pPr>
            <w:pStyle w:val="a5"/>
            <w:numPr>
              <w:numId w:val="37"/>
            </w:numPr>
            <w:ind w:leftChars="0" w:left="1040" w:hanging="480"/>
          </w:pPr>
        </w:pPrChange>
      </w:pPr>
      <w:r w:rsidRPr="00E9694D">
        <w:rPr>
          <w:rFonts w:hint="eastAsia"/>
          <w:color w:val="000000" w:themeColor="text1"/>
          <w:szCs w:val="28"/>
          <w:rPrChange w:id="209" w:author="Li-Hui Lee" w:date="2019-05-13T14:31:00Z">
            <w:rPr>
              <w:rFonts w:hint="eastAsia"/>
              <w:szCs w:val="28"/>
            </w:rPr>
          </w:rPrChange>
        </w:rPr>
        <w:t>電話</w:t>
      </w:r>
      <w:ins w:id="210" w:author="Li-Hui Lee" w:date="2019-05-13T14:10:00Z">
        <w:r w:rsidR="00BA0AE7" w:rsidRPr="00E9694D">
          <w:rPr>
            <w:rFonts w:hint="eastAsia"/>
            <w:color w:val="000000" w:themeColor="text1"/>
            <w:szCs w:val="28"/>
            <w:rPrChange w:id="211" w:author="Li-Hui Lee" w:date="2019-05-13T14:31:00Z">
              <w:rPr>
                <w:rFonts w:hint="eastAsia"/>
                <w:szCs w:val="28"/>
              </w:rPr>
            </w:rPrChange>
          </w:rPr>
          <w:t>號</w:t>
        </w:r>
      </w:ins>
      <w:del w:id="212" w:author="Li-Hui Lee" w:date="2019-05-13T14:06:00Z">
        <w:r w:rsidRPr="00E9694D" w:rsidDel="00762E57">
          <w:rPr>
            <w:rFonts w:hint="eastAsia"/>
            <w:color w:val="000000" w:themeColor="text1"/>
            <w:szCs w:val="28"/>
            <w:rPrChange w:id="213" w:author="Li-Hui Lee" w:date="2019-05-13T14:31:00Z">
              <w:rPr>
                <w:rFonts w:hint="eastAsia"/>
                <w:szCs w:val="28"/>
              </w:rPr>
            </w:rPrChange>
          </w:rPr>
          <w:delText>話</w:delText>
        </w:r>
      </w:del>
      <w:r w:rsidRPr="00E9694D">
        <w:rPr>
          <w:rFonts w:hint="eastAsia"/>
          <w:color w:val="000000" w:themeColor="text1"/>
          <w:szCs w:val="28"/>
          <w:rPrChange w:id="214" w:author="Li-Hui Lee" w:date="2019-05-13T14:31:00Z">
            <w:rPr>
              <w:rFonts w:hint="eastAsia"/>
              <w:szCs w:val="28"/>
            </w:rPr>
          </w:rPrChange>
        </w:rPr>
        <w:t>碼是否分段，如</w:t>
      </w:r>
      <w:r w:rsidRPr="00E9694D">
        <w:rPr>
          <w:color w:val="000000" w:themeColor="text1"/>
          <w:szCs w:val="28"/>
          <w:rPrChange w:id="215" w:author="Li-Hui Lee" w:date="2019-05-13T14:31:00Z">
            <w:rPr>
              <w:szCs w:val="28"/>
            </w:rPr>
          </w:rPrChange>
        </w:rPr>
        <w:t xml:space="preserve">0954787878 </w:t>
      </w:r>
      <w:r w:rsidRPr="00E9694D">
        <w:rPr>
          <w:rFonts w:hint="eastAsia"/>
          <w:color w:val="000000" w:themeColor="text1"/>
          <w:szCs w:val="28"/>
          <w:rPrChange w:id="216" w:author="Li-Hui Lee" w:date="2019-05-13T14:31:00Z">
            <w:rPr>
              <w:rFonts w:hint="eastAsia"/>
              <w:szCs w:val="28"/>
            </w:rPr>
          </w:rPrChange>
        </w:rPr>
        <w:t>改為</w:t>
      </w:r>
      <w:r w:rsidRPr="00E9694D">
        <w:rPr>
          <w:color w:val="000000" w:themeColor="text1"/>
          <w:szCs w:val="28"/>
          <w:rPrChange w:id="217" w:author="Li-Hui Lee" w:date="2019-05-13T14:31:00Z">
            <w:rPr>
              <w:szCs w:val="28"/>
            </w:rPr>
          </w:rPrChange>
        </w:rPr>
        <w:t>0954 787 878 or 0954-787-878</w:t>
      </w:r>
    </w:p>
    <w:p w:rsidR="00EC6133" w:rsidRPr="00E9694D" w:rsidRDefault="00EC6133">
      <w:pPr>
        <w:pStyle w:val="a5"/>
        <w:numPr>
          <w:ilvl w:val="0"/>
          <w:numId w:val="41"/>
        </w:numPr>
        <w:ind w:leftChars="0" w:hanging="109"/>
        <w:rPr>
          <w:color w:val="000000" w:themeColor="text1"/>
          <w:szCs w:val="28"/>
          <w:rPrChange w:id="218" w:author="Li-Hui Lee" w:date="2019-05-13T14:31:00Z">
            <w:rPr>
              <w:szCs w:val="28"/>
            </w:rPr>
          </w:rPrChange>
        </w:rPr>
        <w:pPrChange w:id="219" w:author="Li-Hui Lee" w:date="2019-05-13T14:32:00Z">
          <w:pPr>
            <w:pStyle w:val="a5"/>
            <w:numPr>
              <w:numId w:val="37"/>
            </w:numPr>
            <w:ind w:leftChars="0" w:left="1040" w:hanging="480"/>
          </w:pPr>
        </w:pPrChange>
      </w:pPr>
      <w:r w:rsidRPr="00E9694D">
        <w:rPr>
          <w:rFonts w:hint="eastAsia"/>
          <w:color w:val="000000" w:themeColor="text1"/>
          <w:szCs w:val="28"/>
          <w:rPrChange w:id="220" w:author="Li-Hui Lee" w:date="2019-05-13T14:31:00Z">
            <w:rPr>
              <w:rFonts w:hint="eastAsia"/>
              <w:szCs w:val="28"/>
            </w:rPr>
          </w:rPrChange>
        </w:rPr>
        <w:t>是否有國際聯絡電話需求，其建議格視為何</w:t>
      </w:r>
      <w:r w:rsidRPr="00E9694D">
        <w:rPr>
          <w:color w:val="000000" w:themeColor="text1"/>
          <w:szCs w:val="28"/>
          <w:rPrChange w:id="221" w:author="Li-Hui Lee" w:date="2019-05-13T14:31:00Z">
            <w:rPr>
              <w:szCs w:val="28"/>
            </w:rPr>
          </w:rPrChange>
        </w:rPr>
        <w:t xml:space="preserve">? </w:t>
      </w:r>
      <w:r w:rsidRPr="00E9694D">
        <w:rPr>
          <w:rFonts w:hint="eastAsia"/>
          <w:color w:val="000000" w:themeColor="text1"/>
          <w:szCs w:val="28"/>
          <w:rPrChange w:id="222" w:author="Li-Hui Lee" w:date="2019-05-13T14:31:00Z">
            <w:rPr>
              <w:rFonts w:hint="eastAsia"/>
              <w:szCs w:val="28"/>
            </w:rPr>
          </w:rPrChange>
        </w:rPr>
        <w:t>或參考</w:t>
      </w:r>
      <w:r w:rsidRPr="00E9694D">
        <w:rPr>
          <w:color w:val="000000" w:themeColor="text1"/>
          <w:szCs w:val="28"/>
          <w:rPrChange w:id="223" w:author="Li-Hui Lee" w:date="2019-05-13T14:31:00Z">
            <w:rPr>
              <w:szCs w:val="28"/>
            </w:rPr>
          </w:rPrChange>
        </w:rPr>
        <w:t>https://www.itu.int/rec/T-REC-E.123-200102-I/e</w:t>
      </w:r>
    </w:p>
    <w:p w:rsidR="00EC6133" w:rsidRPr="00EC6133" w:rsidRDefault="00EC6133" w:rsidP="00F02109">
      <w:pPr>
        <w:pStyle w:val="a5"/>
        <w:numPr>
          <w:ilvl w:val="0"/>
          <w:numId w:val="33"/>
        </w:numPr>
        <w:ind w:leftChars="0"/>
        <w:rPr>
          <w:szCs w:val="28"/>
        </w:rPr>
      </w:pPr>
      <w:r>
        <w:rPr>
          <w:rFonts w:hint="eastAsia"/>
          <w:szCs w:val="28"/>
        </w:rPr>
        <w:t>簡訊自動通知有其需求，</w:t>
      </w:r>
      <w:r w:rsidR="00617404">
        <w:rPr>
          <w:rFonts w:hint="eastAsia"/>
          <w:szCs w:val="28"/>
        </w:rPr>
        <w:t>自</w:t>
      </w:r>
      <w:del w:id="224" w:author="Li-Hui Lee" w:date="2019-05-13T14:09:00Z">
        <w:r w:rsidR="00617404" w:rsidDel="00BA0AE7">
          <w:rPr>
            <w:rFonts w:hint="eastAsia"/>
            <w:szCs w:val="28"/>
          </w:rPr>
          <w:delText>通</w:delText>
        </w:r>
      </w:del>
      <w:ins w:id="225" w:author="Li-Hui Lee" w:date="2019-05-13T14:09:00Z">
        <w:r w:rsidR="00BA0AE7">
          <w:rPr>
            <w:rFonts w:hint="eastAsia"/>
            <w:szCs w:val="28"/>
          </w:rPr>
          <w:t>動</w:t>
        </w:r>
      </w:ins>
      <w:r w:rsidR="00617404">
        <w:rPr>
          <w:rFonts w:hint="eastAsia"/>
          <w:szCs w:val="28"/>
        </w:rPr>
        <w:t>發</w:t>
      </w:r>
      <w:ins w:id="226" w:author="Li-Hui Lee" w:date="2019-05-13T14:09:00Z">
        <w:r w:rsidR="00BA0AE7">
          <w:rPr>
            <w:rFonts w:hint="eastAsia"/>
            <w:szCs w:val="28"/>
          </w:rPr>
          <w:t>送</w:t>
        </w:r>
      </w:ins>
      <w:r w:rsidR="00617404">
        <w:rPr>
          <w:rFonts w:hint="eastAsia"/>
          <w:szCs w:val="28"/>
        </w:rPr>
        <w:t>簡訊機制需考量。是否可設定群組通知，其群組</w:t>
      </w:r>
      <w:r w:rsidR="00617404">
        <w:rPr>
          <w:rFonts w:hint="eastAsia"/>
          <w:szCs w:val="28"/>
        </w:rPr>
        <w:t xml:space="preserve"> ID </w:t>
      </w:r>
      <w:r w:rsidR="00617404">
        <w:rPr>
          <w:rFonts w:hint="eastAsia"/>
          <w:szCs w:val="28"/>
        </w:rPr>
        <w:t>為何</w:t>
      </w:r>
      <w:r w:rsidR="00617404">
        <w:rPr>
          <w:rFonts w:hint="eastAsia"/>
          <w:szCs w:val="28"/>
        </w:rPr>
        <w:t xml:space="preserve">? </w:t>
      </w:r>
      <w:del w:id="227" w:author="Li-Hui Lee" w:date="2019-05-13T14:10:00Z">
        <w:r w:rsidR="00617404" w:rsidDel="00BA0AE7">
          <w:rPr>
            <w:rFonts w:hint="eastAsia"/>
            <w:szCs w:val="28"/>
          </w:rPr>
          <w:delText xml:space="preserve"> </w:delText>
        </w:r>
      </w:del>
      <w:r w:rsidR="00617404">
        <w:rPr>
          <w:rFonts w:hint="eastAsia"/>
          <w:szCs w:val="28"/>
        </w:rPr>
        <w:t>是否需考慮社群群組及簡訊自動通知權限管控機制</w:t>
      </w:r>
    </w:p>
    <w:p w:rsidR="0022303C" w:rsidRDefault="0022303C" w:rsidP="00865115">
      <w:pPr>
        <w:pStyle w:val="a5"/>
        <w:ind w:leftChars="0"/>
        <w:rPr>
          <w:szCs w:val="28"/>
        </w:rPr>
      </w:pPr>
    </w:p>
    <w:p w:rsidR="00730868" w:rsidRPr="00B869FF" w:rsidRDefault="00B869FF" w:rsidP="00B05547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del w:id="228" w:author="Li-Hui Lee" w:date="2019-05-13T14:09:00Z">
        <w:r w:rsidRPr="00B869FF" w:rsidDel="00BA0AE7">
          <w:rPr>
            <w:color w:val="000000" w:themeColor="text1"/>
            <w:szCs w:val="28"/>
          </w:rPr>
          <w:lastRenderedPageBreak/>
          <w:delText>G</w:delText>
        </w:r>
        <w:r w:rsidR="00350D4E" w:rsidRPr="00B869FF" w:rsidDel="00BA0AE7">
          <w:rPr>
            <w:color w:val="000000" w:themeColor="text1"/>
            <w:szCs w:val="28"/>
          </w:rPr>
          <w:delText>ender</w:delText>
        </w:r>
      </w:del>
      <w:ins w:id="229" w:author="Li-Hui Lee" w:date="2019-05-13T14:09:00Z">
        <w:r w:rsidR="00BA0AE7">
          <w:rPr>
            <w:color w:val="000000" w:themeColor="text1"/>
            <w:szCs w:val="28"/>
          </w:rPr>
          <w:t>g</w:t>
        </w:r>
        <w:r w:rsidR="00BA0AE7" w:rsidRPr="00B869FF">
          <w:rPr>
            <w:color w:val="000000" w:themeColor="text1"/>
            <w:szCs w:val="28"/>
          </w:rPr>
          <w:t>ender</w:t>
        </w:r>
      </w:ins>
      <w:ins w:id="230" w:author="Li-Hui Lee" w:date="2019-05-13T14:05:00Z">
        <w:r w:rsidR="00762E57">
          <w:rPr>
            <w:rFonts w:hint="eastAsia"/>
            <w:color w:val="000000" w:themeColor="text1"/>
            <w:szCs w:val="28"/>
          </w:rPr>
          <w:t>：</w:t>
        </w:r>
      </w:ins>
      <w:del w:id="231" w:author="Li-Hui Lee" w:date="2019-05-13T14:05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32" w:author="Li-Hui Lee" w:date="2019-05-13T14:05:00Z">
        <w:r w:rsidR="00762E57">
          <w:rPr>
            <w:rFonts w:hint="eastAsia"/>
            <w:color w:val="000000" w:themeColor="text1"/>
            <w:szCs w:val="28"/>
          </w:rPr>
          <w:t>病人</w:t>
        </w:r>
      </w:ins>
      <w:r>
        <w:rPr>
          <w:rFonts w:hint="eastAsia"/>
          <w:color w:val="000000" w:themeColor="text1"/>
          <w:szCs w:val="28"/>
        </w:rPr>
        <w:t>性別</w:t>
      </w:r>
      <w:del w:id="233" w:author="Li-Hui Lee" w:date="2019-05-13T14:05:00Z">
        <w:r w:rsidR="00B05547" w:rsidDel="00762E57">
          <w:rPr>
            <w:rFonts w:hint="eastAsia"/>
            <w:color w:val="000000" w:themeColor="text1"/>
            <w:szCs w:val="28"/>
          </w:rPr>
          <w:delText xml:space="preserve"> </w:delText>
        </w:r>
      </w:del>
      <w:r w:rsidR="00B05547">
        <w:rPr>
          <w:rFonts w:hint="eastAsia"/>
          <w:color w:val="000000" w:themeColor="text1"/>
          <w:szCs w:val="28"/>
        </w:rPr>
        <w:t>。</w:t>
      </w:r>
      <w:r w:rsidR="00B05547" w:rsidRPr="00B05547">
        <w:rPr>
          <w:rFonts w:hint="eastAsia"/>
          <w:color w:val="000000" w:themeColor="text1"/>
          <w:szCs w:val="28"/>
        </w:rPr>
        <w:t>數值個數</w:t>
      </w:r>
      <w:r w:rsidR="00B05547" w:rsidRPr="00B05547">
        <w:rPr>
          <w:rFonts w:hint="eastAsia"/>
          <w:color w:val="000000" w:themeColor="text1"/>
          <w:szCs w:val="28"/>
        </w:rPr>
        <w:t>(</w:t>
      </w:r>
      <w:r w:rsidR="00B05547">
        <w:rPr>
          <w:rFonts w:hint="eastAsia"/>
          <w:color w:val="000000" w:themeColor="text1"/>
          <w:szCs w:val="28"/>
        </w:rPr>
        <w:t>0</w:t>
      </w:r>
      <w:ins w:id="234" w:author="Li-Hui Lee" w:date="2019-05-13T14:03:00Z">
        <w:r w:rsidR="00762E57">
          <w:rPr>
            <w:rFonts w:hint="eastAsia"/>
            <w:color w:val="000000" w:themeColor="text1"/>
            <w:szCs w:val="28"/>
          </w:rPr>
          <w:t>…</w:t>
        </w:r>
      </w:ins>
      <w:del w:id="235" w:author="Li-Hui Lee" w:date="2019-05-13T14:03:00Z">
        <w:r w:rsidR="00B05547" w:rsidRPr="00B05547" w:rsidDel="00762E57">
          <w:rPr>
            <w:rFonts w:hint="eastAsia"/>
            <w:color w:val="000000" w:themeColor="text1"/>
            <w:szCs w:val="28"/>
          </w:rPr>
          <w:delText>-</w:delText>
        </w:r>
      </w:del>
      <w:r w:rsidR="00B05547" w:rsidRPr="00B05547">
        <w:rPr>
          <w:rFonts w:hint="eastAsia"/>
          <w:color w:val="000000" w:themeColor="text1"/>
          <w:szCs w:val="28"/>
        </w:rPr>
        <w:t>1)</w:t>
      </w:r>
      <w:r w:rsidR="00B05547">
        <w:rPr>
          <w:rFonts w:hint="eastAsia"/>
          <w:color w:val="000000" w:themeColor="text1"/>
          <w:szCs w:val="28"/>
        </w:rPr>
        <w:t>，可不提供，或給定以下數值</w:t>
      </w:r>
      <w:r w:rsidR="00B05547">
        <w:rPr>
          <w:rFonts w:hint="eastAsia"/>
          <w:color w:val="000000" w:themeColor="text1"/>
          <w:szCs w:val="28"/>
        </w:rPr>
        <w:t>:</w:t>
      </w:r>
      <w:r w:rsidR="00B05547" w:rsidRPr="00B05547">
        <w:rPr>
          <w:color w:val="000000" w:themeColor="text1"/>
          <w:szCs w:val="28"/>
        </w:rPr>
        <w:t>male | female | other | unknown</w:t>
      </w:r>
      <w:r w:rsidR="00B05547">
        <w:rPr>
          <w:rFonts w:hint="eastAsia"/>
          <w:color w:val="000000" w:themeColor="text1"/>
          <w:szCs w:val="28"/>
        </w:rPr>
        <w:t xml:space="preserve"> </w:t>
      </w:r>
    </w:p>
    <w:p w:rsidR="00C97C7D" w:rsidRPr="009220D5" w:rsidRDefault="00762E57" w:rsidP="00B05547">
      <w:pPr>
        <w:pStyle w:val="a5"/>
        <w:numPr>
          <w:ilvl w:val="0"/>
          <w:numId w:val="19"/>
        </w:numPr>
        <w:ind w:leftChars="0"/>
        <w:rPr>
          <w:color w:val="808080" w:themeColor="background1" w:themeShade="80"/>
          <w:szCs w:val="28"/>
        </w:rPr>
      </w:pPr>
      <w:proofErr w:type="spellStart"/>
      <w:ins w:id="236" w:author="Li-Hui Lee" w:date="2019-05-13T14:05:00Z">
        <w:r>
          <w:rPr>
            <w:rFonts w:hint="eastAsia"/>
            <w:color w:val="000000" w:themeColor="text1"/>
            <w:szCs w:val="28"/>
          </w:rPr>
          <w:t>b</w:t>
        </w:r>
      </w:ins>
      <w:del w:id="237" w:author="Li-Hui Lee" w:date="2019-05-13T14:05:00Z">
        <w:r w:rsidR="00B05547" w:rsidRPr="00B05547" w:rsidDel="00762E57">
          <w:rPr>
            <w:color w:val="000000" w:themeColor="text1"/>
            <w:szCs w:val="28"/>
          </w:rPr>
          <w:delText>B</w:delText>
        </w:r>
      </w:del>
      <w:r w:rsidR="00350D4E" w:rsidRPr="00B05547">
        <w:rPr>
          <w:color w:val="000000" w:themeColor="text1"/>
          <w:szCs w:val="28"/>
        </w:rPr>
        <w:t>irth</w:t>
      </w:r>
      <w:del w:id="238" w:author="Li-Hui Lee" w:date="2019-05-13T14:05:00Z">
        <w:r w:rsidR="00350D4E" w:rsidRPr="00B05547" w:rsidDel="00762E57">
          <w:rPr>
            <w:color w:val="000000" w:themeColor="text1"/>
            <w:szCs w:val="28"/>
          </w:rPr>
          <w:delText>d</w:delText>
        </w:r>
      </w:del>
      <w:ins w:id="239" w:author="Li-Hui Lee" w:date="2019-05-13T14:05:00Z">
        <w:r>
          <w:rPr>
            <w:color w:val="000000" w:themeColor="text1"/>
            <w:szCs w:val="28"/>
          </w:rPr>
          <w:t>D</w:t>
        </w:r>
      </w:ins>
      <w:r w:rsidR="00350D4E" w:rsidRPr="00B05547">
        <w:rPr>
          <w:color w:val="000000" w:themeColor="text1"/>
          <w:szCs w:val="28"/>
        </w:rPr>
        <w:t>ate</w:t>
      </w:r>
      <w:proofErr w:type="spellEnd"/>
      <w:ins w:id="240" w:author="Li-Hui Lee" w:date="2019-05-13T14:05:00Z">
        <w:r>
          <w:rPr>
            <w:rFonts w:hint="eastAsia"/>
            <w:color w:val="000000" w:themeColor="text1"/>
            <w:szCs w:val="28"/>
          </w:rPr>
          <w:t>：</w:t>
        </w:r>
      </w:ins>
      <w:del w:id="241" w:author="Li-Hui Lee" w:date="2019-05-13T14:05:00Z">
        <w:r w:rsidR="00B05547" w:rsidRPr="00B05547"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42" w:author="Li-Hui Lee" w:date="2019-05-13T14:05:00Z">
        <w:r>
          <w:rPr>
            <w:rFonts w:hint="eastAsia"/>
            <w:color w:val="000000" w:themeColor="text1"/>
            <w:szCs w:val="28"/>
          </w:rPr>
          <w:t>病人</w:t>
        </w:r>
      </w:ins>
      <w:r w:rsidR="00B05547" w:rsidRPr="00B05547">
        <w:rPr>
          <w:rFonts w:hint="eastAsia"/>
          <w:color w:val="000000" w:themeColor="text1"/>
          <w:szCs w:val="28"/>
        </w:rPr>
        <w:t>生日。數值個數</w:t>
      </w:r>
      <w:r w:rsidR="00B05547" w:rsidRPr="00B05547">
        <w:rPr>
          <w:rFonts w:hint="eastAsia"/>
          <w:color w:val="000000" w:themeColor="text1"/>
          <w:szCs w:val="28"/>
        </w:rPr>
        <w:t>(0</w:t>
      </w:r>
      <w:ins w:id="243" w:author="Li-Hui Lee" w:date="2019-05-13T14:03:00Z">
        <w:r>
          <w:rPr>
            <w:rFonts w:hint="eastAsia"/>
            <w:color w:val="000000" w:themeColor="text1"/>
            <w:szCs w:val="28"/>
          </w:rPr>
          <w:t>…</w:t>
        </w:r>
      </w:ins>
      <w:del w:id="244" w:author="Li-Hui Lee" w:date="2019-05-13T14:03:00Z">
        <w:r w:rsidR="00B05547" w:rsidRPr="00B05547" w:rsidDel="00762E57">
          <w:rPr>
            <w:rFonts w:hint="eastAsia"/>
            <w:color w:val="000000" w:themeColor="text1"/>
            <w:szCs w:val="28"/>
          </w:rPr>
          <w:delText>-</w:delText>
        </w:r>
      </w:del>
      <w:r w:rsidR="00B05547" w:rsidRPr="00B05547">
        <w:rPr>
          <w:rFonts w:hint="eastAsia"/>
          <w:color w:val="000000" w:themeColor="text1"/>
          <w:szCs w:val="28"/>
        </w:rPr>
        <w:t>1)</w:t>
      </w:r>
      <w:r w:rsidR="0099665B">
        <w:rPr>
          <w:rFonts w:hint="eastAsia"/>
          <w:color w:val="000000" w:themeColor="text1"/>
          <w:szCs w:val="28"/>
        </w:rPr>
        <w:t>，可不提供，或提供</w:t>
      </w:r>
      <w:r w:rsidR="00B05547" w:rsidRPr="00B05547">
        <w:rPr>
          <w:rFonts w:hint="eastAsia"/>
          <w:color w:val="000000" w:themeColor="text1"/>
          <w:szCs w:val="28"/>
        </w:rPr>
        <w:t>生</w:t>
      </w:r>
      <w:r w:rsidR="0099665B">
        <w:rPr>
          <w:rFonts w:hint="eastAsia"/>
          <w:color w:val="000000" w:themeColor="text1"/>
          <w:szCs w:val="28"/>
        </w:rPr>
        <w:t>日</w:t>
      </w:r>
      <w:r w:rsidR="00B05547">
        <w:rPr>
          <w:rFonts w:hint="eastAsia"/>
          <w:color w:val="000000" w:themeColor="text1"/>
          <w:szCs w:val="28"/>
        </w:rPr>
        <w:t>，格</w:t>
      </w:r>
      <w:r w:rsidR="00C97C7D" w:rsidRPr="00B05547">
        <w:rPr>
          <w:rFonts w:hint="eastAsia"/>
          <w:color w:val="000000" w:themeColor="text1"/>
          <w:szCs w:val="28"/>
        </w:rPr>
        <w:t>式</w:t>
      </w:r>
      <w:r w:rsidR="00B05547">
        <w:rPr>
          <w:rFonts w:hint="eastAsia"/>
          <w:color w:val="000000" w:themeColor="text1"/>
          <w:szCs w:val="28"/>
        </w:rPr>
        <w:t>:</w:t>
      </w:r>
      <w:r w:rsidR="00C97C7D" w:rsidRPr="00B05547">
        <w:rPr>
          <w:rFonts w:hint="eastAsia"/>
          <w:color w:val="000000" w:themeColor="text1"/>
          <w:szCs w:val="28"/>
        </w:rPr>
        <w:t>年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西元四碼</w:t>
      </w:r>
      <w:r w:rsidR="00C97C7D" w:rsidRPr="00B05547">
        <w:rPr>
          <w:rFonts w:hint="eastAsia"/>
          <w:color w:val="000000" w:themeColor="text1"/>
          <w:szCs w:val="28"/>
        </w:rPr>
        <w:t>)-</w:t>
      </w:r>
      <w:r w:rsidR="00C97C7D" w:rsidRPr="00B05547">
        <w:rPr>
          <w:rFonts w:hint="eastAsia"/>
          <w:color w:val="000000" w:themeColor="text1"/>
          <w:szCs w:val="28"/>
        </w:rPr>
        <w:t>月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兩碼含</w:t>
      </w:r>
      <w:r w:rsidR="00C97C7D" w:rsidRPr="00B05547">
        <w:rPr>
          <w:rFonts w:hint="eastAsia"/>
          <w:color w:val="000000" w:themeColor="text1"/>
          <w:szCs w:val="28"/>
        </w:rPr>
        <w:t>0)-</w:t>
      </w:r>
      <w:r w:rsidR="00C97C7D" w:rsidRPr="00B05547">
        <w:rPr>
          <w:rFonts w:hint="eastAsia"/>
          <w:color w:val="000000" w:themeColor="text1"/>
          <w:szCs w:val="28"/>
        </w:rPr>
        <w:t>日</w:t>
      </w:r>
      <w:r w:rsidR="00C97C7D" w:rsidRPr="00B05547">
        <w:rPr>
          <w:rFonts w:hint="eastAsia"/>
          <w:color w:val="000000" w:themeColor="text1"/>
          <w:szCs w:val="28"/>
        </w:rPr>
        <w:t>(</w:t>
      </w:r>
      <w:r w:rsidR="00C97C7D" w:rsidRPr="00B05547">
        <w:rPr>
          <w:rFonts w:hint="eastAsia"/>
          <w:color w:val="000000" w:themeColor="text1"/>
          <w:szCs w:val="28"/>
        </w:rPr>
        <w:t>兩碼含</w:t>
      </w:r>
      <w:r w:rsidR="00C97C7D" w:rsidRPr="00B05547">
        <w:rPr>
          <w:rFonts w:hint="eastAsia"/>
          <w:color w:val="000000" w:themeColor="text1"/>
          <w:szCs w:val="28"/>
        </w:rPr>
        <w:t>0)</w:t>
      </w:r>
      <w:r w:rsidR="00B05547">
        <w:rPr>
          <w:rFonts w:hint="eastAsia"/>
          <w:color w:val="000000" w:themeColor="text1"/>
          <w:szCs w:val="28"/>
        </w:rPr>
        <w:t>。</w:t>
      </w:r>
      <w:r w:rsidR="00B05547" w:rsidRPr="009220D5">
        <w:rPr>
          <w:rFonts w:hint="eastAsia"/>
          <w:color w:val="808080" w:themeColor="background1" w:themeShade="80"/>
          <w:szCs w:val="28"/>
        </w:rPr>
        <w:t>某些應用</w:t>
      </w:r>
      <w:proofErr w:type="gramStart"/>
      <w:r w:rsidR="00B05547" w:rsidRPr="009220D5">
        <w:rPr>
          <w:rFonts w:hint="eastAsia"/>
          <w:color w:val="808080" w:themeColor="background1" w:themeShade="80"/>
          <w:szCs w:val="28"/>
        </w:rPr>
        <w:t>需曉得</w:t>
      </w:r>
      <w:proofErr w:type="gramEnd"/>
      <w:r w:rsidR="00B05547" w:rsidRPr="009220D5">
        <w:rPr>
          <w:rFonts w:hint="eastAsia"/>
          <w:color w:val="808080" w:themeColor="background1" w:themeShade="80"/>
          <w:szCs w:val="28"/>
        </w:rPr>
        <w:t>病人年齡，又不希望公開病人確定生日，則生日中出生月份及日期可亂數產生，或出生日期可亂數產生。且亂數生成月份及日期，不同於真實生日月份及日期。</w:t>
      </w:r>
    </w:p>
    <w:p w:rsidR="00350D4E" w:rsidRDefault="00350D4E" w:rsidP="00A84FE9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deceased[x]</w:t>
      </w:r>
      <w:ins w:id="245" w:author="Li-Hui Lee" w:date="2019-05-13T14:08:00Z">
        <w:r w:rsidR="00AD3DFB">
          <w:rPr>
            <w:rFonts w:hint="eastAsia"/>
            <w:color w:val="000000" w:themeColor="text1"/>
            <w:szCs w:val="28"/>
          </w:rPr>
          <w:t>：</w:t>
        </w:r>
      </w:ins>
      <w:del w:id="246" w:author="Li-Hui Lee" w:date="2019-05-13T14:08:00Z">
        <w:r w:rsidR="00B05547" w:rsidDel="00AD3DFB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AD3DFB">
          <w:rPr>
            <w:rFonts w:hint="eastAsia"/>
          </w:rPr>
          <w:delText xml:space="preserve"> </w:delText>
        </w:r>
      </w:del>
      <w:ins w:id="247" w:author="Li-Hui Lee" w:date="2019-05-13T14:02:00Z">
        <w:r w:rsidR="00235623">
          <w:rPr>
            <w:rFonts w:hint="eastAsia"/>
          </w:rPr>
          <w:t>病人</w:t>
        </w:r>
      </w:ins>
      <w:r w:rsidR="00B05547">
        <w:rPr>
          <w:rFonts w:hint="eastAsia"/>
        </w:rPr>
        <w:t>是否已死亡。</w:t>
      </w:r>
      <w:r w:rsidR="00B05547" w:rsidRPr="00B05547">
        <w:rPr>
          <w:rFonts w:hint="eastAsia"/>
          <w:color w:val="000000" w:themeColor="text1"/>
          <w:szCs w:val="28"/>
        </w:rPr>
        <w:t>數值個數</w:t>
      </w:r>
      <w:r w:rsidR="00B05547" w:rsidRPr="00B05547">
        <w:rPr>
          <w:rFonts w:hint="eastAsia"/>
          <w:color w:val="000000" w:themeColor="text1"/>
          <w:szCs w:val="28"/>
        </w:rPr>
        <w:t>(0</w:t>
      </w:r>
      <w:ins w:id="248" w:author="Li-Hui Lee" w:date="2019-05-13T14:03:00Z">
        <w:r w:rsidR="00762E57">
          <w:rPr>
            <w:rFonts w:hint="eastAsia"/>
            <w:color w:val="000000" w:themeColor="text1"/>
            <w:szCs w:val="28"/>
          </w:rPr>
          <w:t>…</w:t>
        </w:r>
      </w:ins>
      <w:del w:id="249" w:author="Li-Hui Lee" w:date="2019-05-13T14:03:00Z">
        <w:r w:rsidR="00B05547" w:rsidRPr="00B05547" w:rsidDel="00762E57">
          <w:rPr>
            <w:rFonts w:hint="eastAsia"/>
            <w:color w:val="000000" w:themeColor="text1"/>
            <w:szCs w:val="28"/>
          </w:rPr>
          <w:delText>-</w:delText>
        </w:r>
      </w:del>
      <w:r w:rsidR="00B05547" w:rsidRPr="00B05547">
        <w:rPr>
          <w:rFonts w:hint="eastAsia"/>
          <w:color w:val="000000" w:themeColor="text1"/>
          <w:szCs w:val="28"/>
        </w:rPr>
        <w:t>1)</w:t>
      </w:r>
      <w:r w:rsidR="00B05547">
        <w:rPr>
          <w:rFonts w:hint="eastAsia"/>
          <w:color w:val="000000" w:themeColor="text1"/>
          <w:szCs w:val="28"/>
        </w:rPr>
        <w:t>，</w:t>
      </w:r>
      <w:r w:rsidR="00B05547" w:rsidRPr="00B05547">
        <w:rPr>
          <w:rFonts w:hint="eastAsia"/>
          <w:color w:val="000000" w:themeColor="text1"/>
          <w:szCs w:val="28"/>
        </w:rPr>
        <w:t>可不提供，或給定</w:t>
      </w:r>
      <w:r w:rsidR="0099665B">
        <w:rPr>
          <w:rFonts w:hint="eastAsia"/>
          <w:color w:val="000000" w:themeColor="text1"/>
          <w:szCs w:val="28"/>
        </w:rPr>
        <w:t>是否死亡</w:t>
      </w:r>
      <w:r w:rsidR="00A84FE9">
        <w:rPr>
          <w:rFonts w:hint="eastAsia"/>
          <w:color w:val="000000" w:themeColor="text1"/>
          <w:szCs w:val="28"/>
        </w:rPr>
        <w:t>(true or false)</w:t>
      </w:r>
      <w:r w:rsidR="0099665B">
        <w:rPr>
          <w:rFonts w:hint="eastAsia"/>
          <w:color w:val="000000" w:themeColor="text1"/>
          <w:szCs w:val="28"/>
        </w:rPr>
        <w:t>或死亡日期</w:t>
      </w:r>
      <w:r w:rsidR="00A84FE9">
        <w:rPr>
          <w:rFonts w:hint="eastAsia"/>
          <w:color w:val="000000" w:themeColor="text1"/>
          <w:szCs w:val="28"/>
        </w:rPr>
        <w:t xml:space="preserve">(date </w:t>
      </w:r>
      <w:r w:rsidR="00A84FE9">
        <w:rPr>
          <w:rFonts w:hint="eastAsia"/>
          <w:color w:val="000000" w:themeColor="text1"/>
          <w:szCs w:val="28"/>
        </w:rPr>
        <w:t>格式</w:t>
      </w:r>
      <w:r w:rsidR="00A84FE9">
        <w:rPr>
          <w:rFonts w:hint="eastAsia"/>
          <w:color w:val="000000" w:themeColor="text1"/>
          <w:szCs w:val="28"/>
        </w:rPr>
        <w:t>)</w:t>
      </w:r>
      <w:r w:rsidR="0099665B" w:rsidRPr="00A84FE9">
        <w:rPr>
          <w:rFonts w:hint="eastAsia"/>
          <w:color w:val="000000" w:themeColor="text1"/>
          <w:szCs w:val="28"/>
        </w:rPr>
        <w:t>。</w:t>
      </w:r>
      <w:r w:rsidR="00A84FE9" w:rsidRPr="00A84FE9">
        <w:rPr>
          <w:rFonts w:hint="eastAsia"/>
          <w:color w:val="000000" w:themeColor="text1"/>
          <w:szCs w:val="28"/>
        </w:rPr>
        <w:t>使用介面須能提供紀錄與呈現是否死亡或死</w:t>
      </w:r>
      <w:ins w:id="250" w:author="Li-Hui Lee" w:date="2019-05-13T14:05:00Z">
        <w:r w:rsidR="00762E57">
          <w:rPr>
            <w:rFonts w:hint="eastAsia"/>
            <w:color w:val="000000" w:themeColor="text1"/>
            <w:szCs w:val="28"/>
          </w:rPr>
          <w:t>亡</w:t>
        </w:r>
      </w:ins>
      <w:del w:id="251" w:author="Li-Hui Lee" w:date="2019-05-13T14:05:00Z">
        <w:r w:rsidR="00A84FE9" w:rsidRPr="00A84FE9" w:rsidDel="00762E57">
          <w:rPr>
            <w:rFonts w:hint="eastAsia"/>
            <w:color w:val="000000" w:themeColor="text1"/>
            <w:szCs w:val="28"/>
          </w:rPr>
          <w:delText>往</w:delText>
        </w:r>
      </w:del>
      <w:r w:rsidR="00A84FE9" w:rsidRPr="00A84FE9">
        <w:rPr>
          <w:rFonts w:hint="eastAsia"/>
          <w:color w:val="000000" w:themeColor="text1"/>
          <w:szCs w:val="28"/>
        </w:rPr>
        <w:t>時間之功能。</w:t>
      </w:r>
    </w:p>
    <w:p w:rsidR="00A84FE9" w:rsidRPr="00A84FE9" w:rsidRDefault="00A84FE9">
      <w:pPr>
        <w:ind w:firstLineChars="200" w:firstLine="560"/>
        <w:rPr>
          <w:color w:val="000000" w:themeColor="text1"/>
          <w:szCs w:val="28"/>
        </w:rPr>
        <w:pPrChange w:id="252" w:author="Li-Hui Lee" w:date="2019-05-13T14:39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253" w:author="Li-Hui Lee" w:date="2019-05-13T14:37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A84FE9" w:rsidRPr="00C22BF7" w:rsidRDefault="00A84FE9">
      <w:pPr>
        <w:pStyle w:val="a5"/>
        <w:numPr>
          <w:ilvl w:val="2"/>
          <w:numId w:val="19"/>
        </w:numPr>
        <w:ind w:leftChars="0" w:left="1134" w:hanging="283"/>
        <w:rPr>
          <w:color w:val="000000" w:themeColor="text1"/>
          <w:szCs w:val="28"/>
        </w:rPr>
        <w:pPrChange w:id="254" w:author="Li-Hui Lee" w:date="2019-05-13T14:05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r w:rsidRPr="00C22BF7">
        <w:rPr>
          <w:rFonts w:hint="eastAsia"/>
          <w:color w:val="000000" w:themeColor="text1"/>
          <w:szCs w:val="28"/>
        </w:rPr>
        <w:t>提供範例</w:t>
      </w:r>
    </w:p>
    <w:p w:rsidR="00C22BF7" w:rsidRPr="00C22BF7" w:rsidRDefault="00C22BF7" w:rsidP="00C22BF7">
      <w:pPr>
        <w:rPr>
          <w:color w:val="000000" w:themeColor="text1"/>
          <w:szCs w:val="28"/>
        </w:rPr>
      </w:pPr>
    </w:p>
    <w:p w:rsidR="009220D5" w:rsidRPr="00CA428F" w:rsidRDefault="002F4E07" w:rsidP="009220D5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CA428F">
        <w:rPr>
          <w:color w:val="000000" w:themeColor="text1"/>
          <w:szCs w:val="28"/>
        </w:rPr>
        <w:t>address</w:t>
      </w:r>
      <w:r w:rsidR="009220D5" w:rsidRPr="00CA428F">
        <w:rPr>
          <w:rFonts w:hint="eastAsia"/>
          <w:color w:val="000000" w:themeColor="text1"/>
          <w:szCs w:val="28"/>
        </w:rPr>
        <w:t xml:space="preserve">: </w:t>
      </w:r>
      <w:r w:rsidR="009220D5" w:rsidRPr="00CA428F">
        <w:rPr>
          <w:rFonts w:hint="eastAsia"/>
          <w:color w:val="000000" w:themeColor="text1"/>
          <w:szCs w:val="28"/>
        </w:rPr>
        <w:t>住址。數值個數</w:t>
      </w:r>
      <w:r w:rsidR="009220D5" w:rsidRPr="00CA428F">
        <w:rPr>
          <w:rFonts w:hint="eastAsia"/>
          <w:color w:val="000000" w:themeColor="text1"/>
          <w:szCs w:val="28"/>
        </w:rPr>
        <w:t>(0</w:t>
      </w:r>
      <w:del w:id="255" w:author="Li-Hui Lee" w:date="2019-05-13T14:02:00Z">
        <w:r w:rsidR="009220D5" w:rsidRPr="00CA428F" w:rsidDel="00235623">
          <w:rPr>
            <w:rFonts w:hint="eastAsia"/>
            <w:color w:val="000000" w:themeColor="text1"/>
            <w:szCs w:val="28"/>
          </w:rPr>
          <w:delText>-</w:delText>
        </w:r>
      </w:del>
      <w:ins w:id="256" w:author="Li-Hui Lee" w:date="2019-05-13T14:02:00Z">
        <w:r w:rsidR="00235623">
          <w:rPr>
            <w:rFonts w:hint="eastAsia"/>
            <w:color w:val="000000" w:themeColor="text1"/>
            <w:szCs w:val="28"/>
          </w:rPr>
          <w:t>…</w:t>
        </w:r>
      </w:ins>
      <w:ins w:id="257" w:author="Li-Hui Lee" w:date="2019-05-13T14:01:00Z">
        <w:r w:rsidR="00235623">
          <w:rPr>
            <w:rFonts w:hint="eastAsia"/>
            <w:color w:val="000000" w:themeColor="text1"/>
            <w:szCs w:val="28"/>
          </w:rPr>
          <w:t>n</w:t>
        </w:r>
      </w:ins>
      <w:del w:id="258" w:author="Li-Hui Lee" w:date="2019-05-13T14:01:00Z">
        <w:r w:rsidR="009220D5" w:rsidRPr="00CA428F" w:rsidDel="00235623">
          <w:rPr>
            <w:rFonts w:hint="eastAsia"/>
            <w:color w:val="000000" w:themeColor="text1"/>
            <w:szCs w:val="28"/>
          </w:rPr>
          <w:delText>1</w:delText>
        </w:r>
      </w:del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，可不提供，或提供</w:t>
      </w:r>
      <w:r w:rsidR="009220D5" w:rsidRPr="00CA428F">
        <w:rPr>
          <w:rFonts w:hint="eastAsia"/>
          <w:color w:val="000000" w:themeColor="text1"/>
          <w:szCs w:val="28"/>
        </w:rPr>
        <w:t>1</w:t>
      </w:r>
      <w:r w:rsidR="009220D5" w:rsidRPr="00CA428F">
        <w:rPr>
          <w:rFonts w:hint="eastAsia"/>
          <w:color w:val="000000" w:themeColor="text1"/>
          <w:szCs w:val="28"/>
        </w:rPr>
        <w:t>到多個地址</w:t>
      </w:r>
      <w:del w:id="259" w:author="Li-Hui Lee" w:date="2019-05-13T14:01:00Z">
        <w:r w:rsidR="009220D5" w:rsidRPr="00CA428F" w:rsidDel="00235623">
          <w:rPr>
            <w:rFonts w:hint="eastAsia"/>
            <w:color w:val="000000" w:themeColor="text1"/>
            <w:szCs w:val="28"/>
          </w:rPr>
          <w:delText>址</w:delText>
        </w:r>
      </w:del>
      <w:r w:rsidR="009220D5" w:rsidRPr="00CA428F">
        <w:rPr>
          <w:rFonts w:hint="eastAsia"/>
          <w:color w:val="000000" w:themeColor="text1"/>
          <w:szCs w:val="28"/>
        </w:rPr>
        <w:t>，可記錄居住地址、通訊地址、戶籍地址等資訊。原</w:t>
      </w:r>
      <w:r w:rsidR="009220D5" w:rsidRPr="00CA428F">
        <w:rPr>
          <w:rFonts w:hint="eastAsia"/>
          <w:color w:val="000000" w:themeColor="text1"/>
          <w:szCs w:val="28"/>
        </w:rPr>
        <w:t xml:space="preserve"> </w:t>
      </w:r>
      <w:proofErr w:type="spellStart"/>
      <w:r w:rsidR="009220D5" w:rsidRPr="00CA428F">
        <w:rPr>
          <w:rFonts w:hint="eastAsia"/>
          <w:color w:val="000000" w:themeColor="text1"/>
          <w:szCs w:val="28"/>
        </w:rPr>
        <w:t>FHIR</w:t>
      </w:r>
      <w:proofErr w:type="spellEnd"/>
      <w:r w:rsidR="009220D5" w:rsidRPr="00CA428F">
        <w:rPr>
          <w:rFonts w:hint="eastAsia"/>
          <w:color w:val="000000" w:themeColor="text1"/>
          <w:szCs w:val="28"/>
        </w:rPr>
        <w:t xml:space="preserve"> </w:t>
      </w:r>
      <w:r w:rsidR="009220D5" w:rsidRPr="00CA428F">
        <w:rPr>
          <w:rFonts w:hint="eastAsia"/>
          <w:color w:val="000000" w:themeColor="text1"/>
          <w:szCs w:val="28"/>
        </w:rPr>
        <w:t>規範可包含</w:t>
      </w:r>
      <w:r w:rsidR="009220D5" w:rsidRPr="00CA428F">
        <w:rPr>
          <w:rFonts w:hint="eastAsia"/>
          <w:color w:val="000000" w:themeColor="text1"/>
          <w:szCs w:val="28"/>
        </w:rPr>
        <w:t xml:space="preserve"> use(</w:t>
      </w:r>
      <w:r w:rsidR="009220D5" w:rsidRPr="00CA428F">
        <w:rPr>
          <w:rFonts w:hint="eastAsia"/>
          <w:color w:val="000000" w:themeColor="text1"/>
          <w:szCs w:val="28"/>
        </w:rPr>
        <w:t>用途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type(</w:t>
      </w:r>
      <w:r w:rsidR="009220D5" w:rsidRPr="00CA428F">
        <w:rPr>
          <w:rFonts w:hint="eastAsia"/>
          <w:color w:val="000000" w:themeColor="text1"/>
          <w:szCs w:val="28"/>
        </w:rPr>
        <w:t>類別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text(</w:t>
      </w:r>
      <w:r w:rsidR="009220D5" w:rsidRPr="00CA428F">
        <w:rPr>
          <w:rFonts w:hint="eastAsia"/>
          <w:color w:val="000000" w:themeColor="text1"/>
          <w:szCs w:val="28"/>
        </w:rPr>
        <w:t>住址字串</w:t>
      </w:r>
      <w:r w:rsidR="009220D5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line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巷弄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city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市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district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區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state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州省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proofErr w:type="spellStart"/>
      <w:r w:rsidR="009220D5" w:rsidRPr="00CA428F">
        <w:rPr>
          <w:rFonts w:hint="eastAsia"/>
          <w:color w:val="000000" w:themeColor="text1"/>
          <w:szCs w:val="28"/>
        </w:rPr>
        <w:t>postalCode</w:t>
      </w:r>
      <w:proofErr w:type="spellEnd"/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郵遞區號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country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國家</w:t>
      </w:r>
      <w:r w:rsidR="00CA428F" w:rsidRPr="00CA428F">
        <w:rPr>
          <w:rFonts w:hint="eastAsia"/>
          <w:color w:val="000000" w:themeColor="text1"/>
          <w:szCs w:val="28"/>
        </w:rPr>
        <w:t>)</w:t>
      </w:r>
      <w:r w:rsidR="009220D5" w:rsidRPr="00CA428F">
        <w:rPr>
          <w:rFonts w:hint="eastAsia"/>
          <w:color w:val="000000" w:themeColor="text1"/>
          <w:szCs w:val="28"/>
        </w:rPr>
        <w:t>、</w:t>
      </w:r>
      <w:r w:rsidR="009220D5" w:rsidRPr="00CA428F">
        <w:rPr>
          <w:rFonts w:hint="eastAsia"/>
          <w:color w:val="000000" w:themeColor="text1"/>
          <w:szCs w:val="28"/>
        </w:rPr>
        <w:t>period</w:t>
      </w:r>
      <w:r w:rsidR="00CA428F" w:rsidRPr="00CA428F">
        <w:rPr>
          <w:rFonts w:hint="eastAsia"/>
          <w:color w:val="000000" w:themeColor="text1"/>
          <w:szCs w:val="28"/>
        </w:rPr>
        <w:t>(</w:t>
      </w:r>
      <w:r w:rsidR="00CA428F" w:rsidRPr="00CA428F">
        <w:rPr>
          <w:rFonts w:hint="eastAsia"/>
          <w:color w:val="000000" w:themeColor="text1"/>
          <w:szCs w:val="28"/>
        </w:rPr>
        <w:t>使用</w:t>
      </w:r>
      <w:proofErr w:type="gramStart"/>
      <w:r w:rsidR="00CA428F" w:rsidRPr="00CA428F">
        <w:rPr>
          <w:rFonts w:hint="eastAsia"/>
          <w:color w:val="000000" w:themeColor="text1"/>
          <w:szCs w:val="28"/>
        </w:rPr>
        <w:t>期間</w:t>
      </w:r>
      <w:r w:rsidR="00CA428F" w:rsidRPr="00CA428F">
        <w:rPr>
          <w:rFonts w:hint="eastAsia"/>
          <w:color w:val="000000" w:themeColor="text1"/>
          <w:szCs w:val="28"/>
        </w:rPr>
        <w:t>)</w:t>
      </w:r>
      <w:proofErr w:type="gramEnd"/>
      <w:r w:rsidR="009220D5" w:rsidRPr="00CA428F">
        <w:rPr>
          <w:rFonts w:hint="eastAsia"/>
          <w:color w:val="000000" w:themeColor="text1"/>
          <w:szCs w:val="28"/>
        </w:rPr>
        <w:t xml:space="preserve"> </w:t>
      </w:r>
      <w:r w:rsidR="009220D5" w:rsidRPr="00CA428F">
        <w:rPr>
          <w:rFonts w:hint="eastAsia"/>
          <w:color w:val="000000" w:themeColor="text1"/>
          <w:szCs w:val="28"/>
        </w:rPr>
        <w:t>等欄位，建議使用</w:t>
      </w:r>
      <w:r w:rsidR="009220D5" w:rsidRPr="00CA428F">
        <w:rPr>
          <w:rFonts w:hint="eastAsia"/>
          <w:color w:val="000000" w:themeColor="text1"/>
          <w:szCs w:val="28"/>
        </w:rPr>
        <w:t>:</w:t>
      </w:r>
    </w:p>
    <w:p w:rsidR="009220D5" w:rsidRDefault="009220D5">
      <w:pPr>
        <w:ind w:leftChars="200" w:left="560"/>
        <w:rPr>
          <w:color w:val="000000" w:themeColor="text1"/>
          <w:szCs w:val="28"/>
        </w:rPr>
        <w:pPrChange w:id="260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>9.1.</w:t>
      </w:r>
      <w:r w:rsidR="00CA428F">
        <w:rPr>
          <w:rFonts w:hint="eastAsia"/>
          <w:color w:val="000000" w:themeColor="text1"/>
          <w:szCs w:val="28"/>
        </w:rPr>
        <w:t xml:space="preserve"> use</w:t>
      </w:r>
      <w:del w:id="261" w:author="Li-Hui Lee" w:date="2019-05-13T14:03:00Z">
        <w:r w:rsidR="00CA428F"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62" w:author="Li-Hui Lee" w:date="2019-05-13T14:03:00Z">
        <w:r w:rsidR="00762E57">
          <w:rPr>
            <w:rFonts w:hint="eastAsia"/>
            <w:color w:val="000000" w:themeColor="text1"/>
            <w:szCs w:val="28"/>
          </w:rPr>
          <w:t>：</w:t>
        </w:r>
      </w:ins>
      <w:r w:rsidR="00CA428F">
        <w:rPr>
          <w:rFonts w:hint="eastAsia"/>
          <w:color w:val="000000" w:themeColor="text1"/>
          <w:szCs w:val="28"/>
        </w:rPr>
        <w:t>地址用途，</w:t>
      </w:r>
      <w:r w:rsidR="00CA428F" w:rsidRPr="00CA428F">
        <w:rPr>
          <w:rFonts w:hint="eastAsia"/>
          <w:color w:val="000000" w:themeColor="text1"/>
          <w:szCs w:val="28"/>
        </w:rPr>
        <w:t>數值個數</w:t>
      </w:r>
      <w:r w:rsidR="00CA428F" w:rsidRPr="00CA428F">
        <w:rPr>
          <w:rFonts w:hint="eastAsia"/>
          <w:color w:val="000000" w:themeColor="text1"/>
          <w:szCs w:val="28"/>
        </w:rPr>
        <w:t>(0-1)</w:t>
      </w:r>
      <w:r w:rsidR="00CA428F" w:rsidRPr="00CA428F">
        <w:rPr>
          <w:rFonts w:hint="eastAsia"/>
          <w:color w:val="000000" w:themeColor="text1"/>
          <w:szCs w:val="28"/>
        </w:rPr>
        <w:t>，可不提供，或</w:t>
      </w:r>
      <w:r w:rsidR="00CA428F">
        <w:rPr>
          <w:rFonts w:hint="eastAsia"/>
          <w:color w:val="000000" w:themeColor="text1"/>
          <w:szCs w:val="28"/>
        </w:rPr>
        <w:t>以</w:t>
      </w:r>
      <w:r w:rsidR="00CA428F" w:rsidRPr="00CA428F">
        <w:rPr>
          <w:color w:val="000000" w:themeColor="text1"/>
          <w:szCs w:val="28"/>
        </w:rPr>
        <w:t>home | work | temp | old | billing</w:t>
      </w:r>
      <w:r w:rsidR="00CA428F">
        <w:rPr>
          <w:rFonts w:hint="eastAsia"/>
          <w:color w:val="000000" w:themeColor="text1"/>
          <w:szCs w:val="28"/>
        </w:rPr>
        <w:t xml:space="preserve"> </w:t>
      </w:r>
      <w:r w:rsidR="00CA428F">
        <w:rPr>
          <w:rFonts w:hint="eastAsia"/>
          <w:color w:val="000000" w:themeColor="text1"/>
          <w:szCs w:val="28"/>
        </w:rPr>
        <w:t>等代碼表示</w:t>
      </w:r>
    </w:p>
    <w:p w:rsidR="00CA428F" w:rsidRDefault="00CA428F">
      <w:pPr>
        <w:ind w:leftChars="200" w:left="560"/>
        <w:rPr>
          <w:color w:val="000000" w:themeColor="text1"/>
          <w:szCs w:val="28"/>
        </w:rPr>
        <w:pPrChange w:id="263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>9.2. type</w:t>
      </w:r>
      <w:del w:id="264" w:author="Li-Hui Lee" w:date="2019-05-13T14:03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65" w:author="Li-Hui Lee" w:date="2019-05-13T14:03:00Z">
        <w:r w:rsidR="00762E57">
          <w:rPr>
            <w:rFonts w:hint="eastAsia"/>
            <w:color w:val="000000" w:themeColor="text1"/>
            <w:szCs w:val="28"/>
          </w:rPr>
          <w:t>：</w:t>
        </w:r>
      </w:ins>
      <w:r>
        <w:rPr>
          <w:rFonts w:hint="eastAsia"/>
          <w:color w:val="000000" w:themeColor="text1"/>
          <w:szCs w:val="28"/>
        </w:rPr>
        <w:t>型態為寄件或居住地址。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，可不提供，或以</w:t>
      </w:r>
      <w:r w:rsidRPr="00CA428F">
        <w:rPr>
          <w:color w:val="000000" w:themeColor="text1"/>
          <w:szCs w:val="28"/>
        </w:rPr>
        <w:t>postal | physical | both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等代碼表示。</w:t>
      </w:r>
    </w:p>
    <w:p w:rsidR="00CA428F" w:rsidRDefault="00CA428F">
      <w:pPr>
        <w:ind w:leftChars="200" w:left="560"/>
        <w:rPr>
          <w:color w:val="000000" w:themeColor="text1"/>
          <w:szCs w:val="28"/>
        </w:rPr>
        <w:pPrChange w:id="266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>9.3. text</w:t>
      </w:r>
      <w:del w:id="267" w:author="Li-Hui Lee" w:date="2019-05-13T14:04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68" w:author="Li-Hui Lee" w:date="2019-05-13T14:04:00Z">
        <w:r w:rsidR="00762E57">
          <w:rPr>
            <w:rFonts w:hint="eastAsia"/>
            <w:color w:val="000000" w:themeColor="text1"/>
            <w:szCs w:val="28"/>
          </w:rPr>
          <w:t>：</w:t>
        </w:r>
      </w:ins>
      <w:r>
        <w:rPr>
          <w:rFonts w:hint="eastAsia"/>
          <w:color w:val="000000" w:themeColor="text1"/>
          <w:szCs w:val="28"/>
        </w:rPr>
        <w:t>字串型態的住址。</w:t>
      </w:r>
      <w:r w:rsidRPr="00CA428F">
        <w:rPr>
          <w:rFonts w:hint="eastAsia"/>
          <w:color w:val="000000" w:themeColor="text1"/>
          <w:szCs w:val="28"/>
        </w:rPr>
        <w:t>數值個數</w:t>
      </w:r>
      <w:r w:rsidRPr="00CA428F">
        <w:rPr>
          <w:rFonts w:hint="eastAsia"/>
          <w:color w:val="000000" w:themeColor="text1"/>
          <w:szCs w:val="28"/>
        </w:rPr>
        <w:t>(0-1)</w:t>
      </w:r>
      <w:r w:rsidRPr="00CA428F">
        <w:rPr>
          <w:rFonts w:hint="eastAsia"/>
          <w:color w:val="000000" w:themeColor="text1"/>
          <w:szCs w:val="28"/>
        </w:rPr>
        <w:t>，可不提供</w:t>
      </w:r>
      <w:r>
        <w:rPr>
          <w:rFonts w:hint="eastAsia"/>
          <w:color w:val="000000" w:themeColor="text1"/>
          <w:szCs w:val="28"/>
        </w:rPr>
        <w:t>，但通常會紀錄字串格式之住址。</w:t>
      </w:r>
    </w:p>
    <w:p w:rsidR="00CA428F" w:rsidRDefault="00CA428F">
      <w:pPr>
        <w:ind w:leftChars="200" w:left="560"/>
        <w:rPr>
          <w:color w:val="000000" w:themeColor="text1"/>
          <w:szCs w:val="28"/>
        </w:rPr>
        <w:pPrChange w:id="269" w:author="Li-Hui Lee" w:date="2019-05-13T14:30:00Z">
          <w:pPr/>
        </w:pPrChange>
      </w:pPr>
      <w:r>
        <w:rPr>
          <w:rFonts w:hint="eastAsia"/>
          <w:color w:val="000000" w:themeColor="text1"/>
          <w:szCs w:val="28"/>
        </w:rPr>
        <w:t xml:space="preserve">9.4. </w:t>
      </w:r>
      <w:proofErr w:type="spellStart"/>
      <w:r w:rsidRPr="00CA428F">
        <w:rPr>
          <w:rFonts w:hint="eastAsia"/>
          <w:color w:val="000000" w:themeColor="text1"/>
          <w:szCs w:val="28"/>
        </w:rPr>
        <w:t>postalCode</w:t>
      </w:r>
      <w:proofErr w:type="spellEnd"/>
      <w:del w:id="270" w:author="Li-Hui Lee" w:date="2019-05-13T14:04:00Z">
        <w:r w:rsidDel="00762E57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71" w:author="Li-Hui Lee" w:date="2019-05-13T14:04:00Z">
        <w:r w:rsidR="00762E57">
          <w:rPr>
            <w:rFonts w:hint="eastAsia"/>
            <w:color w:val="000000" w:themeColor="text1"/>
            <w:szCs w:val="28"/>
          </w:rPr>
          <w:t>：</w:t>
        </w:r>
      </w:ins>
      <w:r w:rsidRPr="00CA428F">
        <w:rPr>
          <w:rFonts w:hint="eastAsia"/>
          <w:color w:val="000000" w:themeColor="text1"/>
          <w:szCs w:val="28"/>
        </w:rPr>
        <w:t>郵遞區號</w:t>
      </w:r>
      <w:r>
        <w:rPr>
          <w:rFonts w:hint="eastAsia"/>
          <w:color w:val="000000" w:themeColor="text1"/>
          <w:szCs w:val="28"/>
        </w:rPr>
        <w:t>。</w:t>
      </w:r>
      <w:r w:rsidRPr="00CA428F">
        <w:rPr>
          <w:rFonts w:hint="eastAsia"/>
          <w:color w:val="000000" w:themeColor="text1"/>
          <w:szCs w:val="28"/>
        </w:rPr>
        <w:t>可不提供</w:t>
      </w:r>
      <w:r>
        <w:rPr>
          <w:rFonts w:hint="eastAsia"/>
          <w:color w:val="000000" w:themeColor="text1"/>
          <w:szCs w:val="28"/>
        </w:rPr>
        <w:t>(</w:t>
      </w:r>
      <w:r>
        <w:rPr>
          <w:rFonts w:hint="eastAsia"/>
          <w:color w:val="000000" w:themeColor="text1"/>
          <w:szCs w:val="28"/>
        </w:rPr>
        <w:t>也可將</w:t>
      </w:r>
      <w:r>
        <w:rPr>
          <w:rFonts w:hint="eastAsia"/>
          <w:color w:val="000000" w:themeColor="text1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Cs w:val="28"/>
        </w:rPr>
        <w:t>postalCode</w:t>
      </w:r>
      <w:proofErr w:type="spellEnd"/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直接加入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字串住址當中</w:t>
      </w:r>
      <w:r>
        <w:rPr>
          <w:rFonts w:hint="eastAsia"/>
          <w:color w:val="000000" w:themeColor="text1"/>
          <w:szCs w:val="28"/>
        </w:rPr>
        <w:t>)</w:t>
      </w:r>
      <w:r>
        <w:rPr>
          <w:rFonts w:hint="eastAsia"/>
          <w:color w:val="000000" w:themeColor="text1"/>
          <w:szCs w:val="28"/>
        </w:rPr>
        <w:t>，或記錄郵遞區號號碼。</w:t>
      </w:r>
    </w:p>
    <w:p w:rsidR="00A84FE9" w:rsidRDefault="00A84FE9">
      <w:pPr>
        <w:ind w:firstLineChars="200" w:firstLine="560"/>
        <w:rPr>
          <w:color w:val="000000" w:themeColor="text1"/>
          <w:szCs w:val="28"/>
        </w:rPr>
        <w:pPrChange w:id="272" w:author="Li-Hui Lee" w:date="2019-05-13T14:30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273" w:author="Li-Hui Lee" w:date="2019-05-13T14:37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A84FE9">
        <w:rPr>
          <w:rFonts w:hint="eastAsia"/>
          <w:color w:val="000000" w:themeColor="text1"/>
          <w:szCs w:val="28"/>
        </w:rPr>
        <w:t>：</w:t>
      </w:r>
    </w:p>
    <w:p w:rsidR="001F7824" w:rsidRDefault="001F7824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274" w:author="Li-Hui Lee" w:date="2019-05-13T14:33:00Z">
          <w:pPr>
            <w:pStyle w:val="a5"/>
            <w:numPr>
              <w:numId w:val="38"/>
            </w:numPr>
            <w:ind w:leftChars="0" w:left="960" w:hanging="109"/>
          </w:pPr>
        </w:pPrChange>
      </w:pPr>
      <w:r w:rsidRPr="001F7824">
        <w:rPr>
          <w:rFonts w:hint="eastAsia"/>
          <w:color w:val="000000" w:themeColor="text1"/>
          <w:szCs w:val="28"/>
        </w:rPr>
        <w:t>line(</w:t>
      </w:r>
      <w:r w:rsidRPr="001F7824">
        <w:rPr>
          <w:rFonts w:hint="eastAsia"/>
          <w:color w:val="000000" w:themeColor="text1"/>
          <w:szCs w:val="28"/>
        </w:rPr>
        <w:t>巷弄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city(</w:t>
      </w:r>
      <w:r w:rsidRPr="001F7824">
        <w:rPr>
          <w:rFonts w:hint="eastAsia"/>
          <w:color w:val="000000" w:themeColor="text1"/>
          <w:szCs w:val="28"/>
        </w:rPr>
        <w:t>市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district(</w:t>
      </w:r>
      <w:r w:rsidRPr="001F7824">
        <w:rPr>
          <w:rFonts w:hint="eastAsia"/>
          <w:color w:val="000000" w:themeColor="text1"/>
          <w:szCs w:val="28"/>
        </w:rPr>
        <w:t>區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state(</w:t>
      </w:r>
      <w:r w:rsidRPr="001F7824">
        <w:rPr>
          <w:rFonts w:hint="eastAsia"/>
          <w:color w:val="000000" w:themeColor="text1"/>
          <w:szCs w:val="28"/>
        </w:rPr>
        <w:t>州省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country(</w:t>
      </w:r>
      <w:r w:rsidRPr="001F7824">
        <w:rPr>
          <w:rFonts w:hint="eastAsia"/>
          <w:color w:val="000000" w:themeColor="text1"/>
          <w:szCs w:val="28"/>
        </w:rPr>
        <w:t>國家</w:t>
      </w:r>
      <w:r w:rsidRPr="001F7824">
        <w:rPr>
          <w:rFonts w:hint="eastAsia"/>
          <w:color w:val="000000" w:themeColor="text1"/>
          <w:szCs w:val="28"/>
        </w:rPr>
        <w:t>)</w:t>
      </w:r>
      <w:r w:rsidRPr="001F7824">
        <w:rPr>
          <w:rFonts w:hint="eastAsia"/>
          <w:color w:val="000000" w:themeColor="text1"/>
          <w:szCs w:val="28"/>
        </w:rPr>
        <w:t>、</w:t>
      </w:r>
      <w:r w:rsidRPr="001F7824">
        <w:rPr>
          <w:rFonts w:hint="eastAsia"/>
          <w:color w:val="000000" w:themeColor="text1"/>
          <w:szCs w:val="28"/>
        </w:rPr>
        <w:t>period(</w:t>
      </w:r>
      <w:r w:rsidRPr="001F7824">
        <w:rPr>
          <w:rFonts w:hint="eastAsia"/>
          <w:color w:val="000000" w:themeColor="text1"/>
          <w:szCs w:val="28"/>
        </w:rPr>
        <w:t>使用</w:t>
      </w:r>
      <w:proofErr w:type="gramStart"/>
      <w:r w:rsidRPr="001F7824">
        <w:rPr>
          <w:rFonts w:hint="eastAsia"/>
          <w:color w:val="000000" w:themeColor="text1"/>
          <w:szCs w:val="28"/>
        </w:rPr>
        <w:t>期間</w:t>
      </w:r>
      <w:r w:rsidRPr="001F7824">
        <w:rPr>
          <w:rFonts w:hint="eastAsia"/>
          <w:color w:val="000000" w:themeColor="text1"/>
          <w:szCs w:val="28"/>
        </w:rPr>
        <w:t>)</w:t>
      </w:r>
      <w:proofErr w:type="gramEnd"/>
      <w:del w:id="275" w:author="Li-Hui Lee" w:date="2019-05-13T14:41:00Z">
        <w:r w:rsidRPr="001F7824" w:rsidDel="005F6B3D">
          <w:rPr>
            <w:rFonts w:hint="eastAsia"/>
            <w:color w:val="000000" w:themeColor="text1"/>
            <w:szCs w:val="28"/>
          </w:rPr>
          <w:delText xml:space="preserve"> </w:delText>
        </w:r>
      </w:del>
      <w:r w:rsidRPr="001F7824">
        <w:rPr>
          <w:rFonts w:hint="eastAsia"/>
          <w:color w:val="000000" w:themeColor="text1"/>
          <w:szCs w:val="28"/>
        </w:rPr>
        <w:t>等欄位，</w:t>
      </w:r>
      <w:r>
        <w:rPr>
          <w:rFonts w:hint="eastAsia"/>
          <w:color w:val="000000" w:themeColor="text1"/>
          <w:szCs w:val="28"/>
        </w:rPr>
        <w:t>是否不</w:t>
      </w:r>
      <w:r w:rsidRPr="001F7824">
        <w:rPr>
          <w:rFonts w:hint="eastAsia"/>
          <w:color w:val="000000" w:themeColor="text1"/>
          <w:szCs w:val="28"/>
        </w:rPr>
        <w:t>建議使用</w:t>
      </w:r>
      <w:r>
        <w:rPr>
          <w:rFonts w:hint="eastAsia"/>
          <w:color w:val="000000" w:themeColor="text1"/>
          <w:szCs w:val="28"/>
        </w:rPr>
        <w:t>。住址直接在</w:t>
      </w:r>
      <w:r>
        <w:rPr>
          <w:rFonts w:hint="eastAsia"/>
          <w:color w:val="000000" w:themeColor="text1"/>
          <w:szCs w:val="28"/>
        </w:rPr>
        <w:t xml:space="preserve"> text </w:t>
      </w:r>
      <w:r>
        <w:rPr>
          <w:rFonts w:hint="eastAsia"/>
          <w:color w:val="000000" w:themeColor="text1"/>
          <w:szCs w:val="28"/>
        </w:rPr>
        <w:t>紀錄即可。</w:t>
      </w:r>
    </w:p>
    <w:p w:rsidR="00A84FE9" w:rsidRPr="00CA3AD5" w:rsidRDefault="00A84FE9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276" w:author="Li-Hui Lee" w:date="2019-05-13T14:32:00Z">
          <w:pPr>
            <w:pStyle w:val="a5"/>
            <w:numPr>
              <w:numId w:val="38"/>
            </w:numPr>
            <w:ind w:leftChars="0" w:left="960" w:hanging="109"/>
          </w:pPr>
        </w:pPrChange>
      </w:pPr>
      <w:r w:rsidRPr="00CA3AD5">
        <w:rPr>
          <w:rFonts w:hint="eastAsia"/>
          <w:color w:val="000000" w:themeColor="text1"/>
          <w:szCs w:val="28"/>
        </w:rPr>
        <w:t>應可記錄</w:t>
      </w:r>
      <w:r w:rsidR="00CA428F" w:rsidRPr="00CA3AD5">
        <w:rPr>
          <w:rFonts w:hint="eastAsia"/>
          <w:color w:val="000000" w:themeColor="text1"/>
          <w:szCs w:val="28"/>
        </w:rPr>
        <w:t>繁</w:t>
      </w:r>
      <w:r w:rsidRPr="00CA3AD5">
        <w:rPr>
          <w:rFonts w:hint="eastAsia"/>
          <w:color w:val="000000" w:themeColor="text1"/>
          <w:szCs w:val="28"/>
        </w:rPr>
        <w:t>體或</w:t>
      </w:r>
      <w:r w:rsidR="00CA428F" w:rsidRPr="00CA3AD5">
        <w:rPr>
          <w:rFonts w:hint="eastAsia"/>
          <w:color w:val="000000" w:themeColor="text1"/>
          <w:szCs w:val="28"/>
        </w:rPr>
        <w:t>簡體中文</w:t>
      </w:r>
      <w:r w:rsidRPr="00CA3AD5">
        <w:rPr>
          <w:rFonts w:hint="eastAsia"/>
          <w:color w:val="000000" w:themeColor="text1"/>
          <w:szCs w:val="28"/>
        </w:rPr>
        <w:t>，須測試其跨系統互通。例如病人</w:t>
      </w:r>
      <w:r w:rsidR="00CA3AD5" w:rsidRPr="00CA3AD5">
        <w:rPr>
          <w:rFonts w:hint="eastAsia"/>
          <w:color w:val="000000" w:themeColor="text1"/>
          <w:szCs w:val="28"/>
        </w:rPr>
        <w:t>住在大陸，台灣醫院系統可否紀錄及處理簡體住址。</w:t>
      </w:r>
    </w:p>
    <w:p w:rsidR="00CA428F" w:rsidRPr="00CA3AD5" w:rsidRDefault="00A84FE9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277" w:author="Li-Hui Lee" w:date="2019-05-13T14:32:00Z">
          <w:pPr>
            <w:pStyle w:val="a5"/>
            <w:numPr>
              <w:numId w:val="38"/>
            </w:numPr>
            <w:ind w:leftChars="0" w:left="960" w:hanging="109"/>
          </w:pPr>
        </w:pPrChange>
      </w:pPr>
      <w:r w:rsidRPr="00CA3AD5">
        <w:rPr>
          <w:rFonts w:hint="eastAsia"/>
          <w:color w:val="000000" w:themeColor="text1"/>
          <w:szCs w:val="28"/>
        </w:rPr>
        <w:t>是否提供</w:t>
      </w:r>
      <w:r w:rsidR="00CA428F" w:rsidRPr="00CA3AD5">
        <w:rPr>
          <w:rFonts w:hint="eastAsia"/>
          <w:color w:val="000000" w:themeColor="text1"/>
          <w:szCs w:val="28"/>
        </w:rPr>
        <w:t>英文代碼之中文對應</w:t>
      </w:r>
      <w:r w:rsidRPr="00CA3AD5">
        <w:rPr>
          <w:rFonts w:hint="eastAsia"/>
          <w:color w:val="000000" w:themeColor="text1"/>
          <w:szCs w:val="28"/>
        </w:rPr>
        <w:t>，</w:t>
      </w:r>
      <w:r w:rsidR="00CA428F" w:rsidRPr="00CA3AD5">
        <w:rPr>
          <w:rFonts w:hint="eastAsia"/>
          <w:color w:val="000000" w:themeColor="text1"/>
          <w:szCs w:val="28"/>
        </w:rPr>
        <w:t xml:space="preserve"> </w:t>
      </w:r>
      <w:r w:rsidR="00CA428F" w:rsidRPr="00CA3AD5">
        <w:rPr>
          <w:rFonts w:hint="eastAsia"/>
          <w:color w:val="000000" w:themeColor="text1"/>
          <w:szCs w:val="28"/>
        </w:rPr>
        <w:t>如</w:t>
      </w:r>
      <w:del w:id="278" w:author="Li-Hui Lee" w:date="2019-05-13T14:41:00Z">
        <w:r w:rsidR="00CA428F" w:rsidRPr="00CA3AD5" w:rsidDel="00AE54E4">
          <w:rPr>
            <w:rFonts w:hint="eastAsia"/>
            <w:color w:val="000000" w:themeColor="text1"/>
            <w:szCs w:val="28"/>
          </w:rPr>
          <w:delText xml:space="preserve"> </w:delText>
        </w:r>
      </w:del>
      <w:proofErr w:type="spellStart"/>
      <w:r w:rsidR="00CA428F" w:rsidRPr="00CA3AD5">
        <w:rPr>
          <w:rFonts w:hint="eastAsia"/>
          <w:color w:val="000000" w:themeColor="text1"/>
          <w:szCs w:val="28"/>
        </w:rPr>
        <w:t>address.use</w:t>
      </w:r>
      <w:proofErr w:type="spellEnd"/>
      <w:r w:rsidRPr="00CA3AD5">
        <w:rPr>
          <w:rFonts w:hint="eastAsia"/>
          <w:color w:val="000000" w:themeColor="text1"/>
          <w:szCs w:val="28"/>
        </w:rPr>
        <w:t xml:space="preserve"> code</w:t>
      </w:r>
      <w:r w:rsidRPr="00CA3AD5">
        <w:rPr>
          <w:rFonts w:hint="eastAsia"/>
          <w:color w:val="000000" w:themeColor="text1"/>
          <w:szCs w:val="28"/>
        </w:rPr>
        <w:t>之中文對應，</w:t>
      </w:r>
      <w:del w:id="279" w:author="Li-Hui Lee" w:date="2019-05-13T14:41:00Z">
        <w:r w:rsidR="00CA428F" w:rsidRPr="00CA3AD5" w:rsidDel="00AE54E4">
          <w:rPr>
            <w:rFonts w:hint="eastAsia"/>
            <w:color w:val="000000" w:themeColor="text1"/>
            <w:szCs w:val="28"/>
          </w:rPr>
          <w:delText xml:space="preserve"> </w:delText>
        </w:r>
      </w:del>
      <w:r w:rsidR="00CA428F" w:rsidRPr="00CA3AD5">
        <w:rPr>
          <w:rFonts w:hint="eastAsia"/>
          <w:color w:val="000000" w:themeColor="text1"/>
          <w:szCs w:val="28"/>
        </w:rPr>
        <w:t>以利在使用介面上呈現</w:t>
      </w:r>
      <w:ins w:id="280" w:author="Li-Hui Lee" w:date="2019-05-13T14:42:00Z">
        <w:r w:rsidR="00AE54E4">
          <w:rPr>
            <w:rFonts w:hint="eastAsia"/>
            <w:color w:val="000000" w:themeColor="text1"/>
            <w:szCs w:val="28"/>
          </w:rPr>
          <w:t>。</w:t>
        </w:r>
      </w:ins>
    </w:p>
    <w:p w:rsidR="00CA3AD5" w:rsidRPr="00CA3AD5" w:rsidRDefault="00CA3AD5">
      <w:pPr>
        <w:pStyle w:val="a5"/>
        <w:numPr>
          <w:ilvl w:val="0"/>
          <w:numId w:val="42"/>
        </w:numPr>
        <w:ind w:leftChars="0" w:hanging="109"/>
        <w:rPr>
          <w:color w:val="000000" w:themeColor="text1"/>
          <w:szCs w:val="28"/>
        </w:rPr>
        <w:pPrChange w:id="281" w:author="Li-Hui Lee" w:date="2019-05-13T14:32:00Z">
          <w:pPr>
            <w:pStyle w:val="a5"/>
            <w:numPr>
              <w:numId w:val="38"/>
            </w:numPr>
            <w:ind w:leftChars="0" w:left="960" w:hanging="480"/>
          </w:pPr>
        </w:pPrChange>
      </w:pPr>
      <w:r w:rsidRPr="00CA3AD5">
        <w:rPr>
          <w:rFonts w:hint="eastAsia"/>
          <w:color w:val="000000" w:themeColor="text1"/>
          <w:szCs w:val="28"/>
        </w:rPr>
        <w:lastRenderedPageBreak/>
        <w:t>當病人在</w:t>
      </w:r>
      <w:r w:rsidRPr="00CA3AD5">
        <w:rPr>
          <w:rFonts w:hint="eastAsia"/>
          <w:color w:val="000000" w:themeColor="text1"/>
          <w:szCs w:val="28"/>
        </w:rPr>
        <w:t xml:space="preserve"> FHIR server</w:t>
      </w:r>
      <w:del w:id="282" w:author="Li-Hui Lee" w:date="2019-05-13T14:41:00Z">
        <w:r w:rsidRPr="00CA3AD5" w:rsidDel="00AE54E4">
          <w:rPr>
            <w:rFonts w:hint="eastAsia"/>
            <w:color w:val="000000" w:themeColor="text1"/>
            <w:szCs w:val="28"/>
          </w:rPr>
          <w:delText xml:space="preserve"> </w:delText>
        </w:r>
      </w:del>
      <w:r w:rsidRPr="00CA3AD5">
        <w:rPr>
          <w:rFonts w:hint="eastAsia"/>
          <w:color w:val="000000" w:themeColor="text1"/>
          <w:szCs w:val="28"/>
        </w:rPr>
        <w:t>上有多個地址資訊，是否可設定及選擇僅提供其中幾個住址。</w:t>
      </w:r>
      <w:r w:rsidRPr="00CA3AD5">
        <w:rPr>
          <w:rFonts w:hint="eastAsia"/>
          <w:color w:val="000000" w:themeColor="text1"/>
          <w:szCs w:val="28"/>
        </w:rPr>
        <w:t xml:space="preserve"> </w:t>
      </w:r>
      <w:r w:rsidRPr="00CA3AD5">
        <w:rPr>
          <w:color w:val="000000" w:themeColor="text1"/>
          <w:szCs w:val="28"/>
        </w:rPr>
        <w:t>T</w:t>
      </w:r>
      <w:r w:rsidRPr="00CA3AD5">
        <w:rPr>
          <w:rFonts w:hint="eastAsia"/>
          <w:color w:val="000000" w:themeColor="text1"/>
          <w:szCs w:val="28"/>
        </w:rPr>
        <w:t xml:space="preserve">elcom </w:t>
      </w:r>
      <w:r w:rsidRPr="00CA3AD5">
        <w:rPr>
          <w:rFonts w:hint="eastAsia"/>
          <w:color w:val="000000" w:themeColor="text1"/>
          <w:szCs w:val="28"/>
        </w:rPr>
        <w:t>聯絡資訊也有類似議題。</w:t>
      </w:r>
    </w:p>
    <w:p w:rsidR="009220D5" w:rsidRPr="009220D5" w:rsidRDefault="009220D5" w:rsidP="009220D5">
      <w:pPr>
        <w:rPr>
          <w:color w:val="000000" w:themeColor="text1"/>
          <w:szCs w:val="28"/>
        </w:rPr>
      </w:pPr>
    </w:p>
    <w:p w:rsidR="0056429B" w:rsidRDefault="00065516" w:rsidP="00020700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B869FF">
        <w:rPr>
          <w:color w:val="000000" w:themeColor="text1"/>
          <w:szCs w:val="28"/>
        </w:rPr>
        <w:t>maritalStatus</w:t>
      </w:r>
      <w:proofErr w:type="spellEnd"/>
      <w:ins w:id="283" w:author="Li-Hui Lee" w:date="2019-05-13T14:00:00Z">
        <w:r w:rsidR="00235623">
          <w:rPr>
            <w:rFonts w:hint="eastAsia"/>
            <w:color w:val="000000" w:themeColor="text1"/>
            <w:szCs w:val="28"/>
          </w:rPr>
          <w:t>：病人</w:t>
        </w:r>
      </w:ins>
      <w:ins w:id="284" w:author="Li-Hui Lee" w:date="2019-05-13T15:26:00Z">
        <w:r w:rsidR="00871C38">
          <w:rPr>
            <w:rFonts w:hint="eastAsia"/>
            <w:color w:val="000000" w:themeColor="text1"/>
            <w:szCs w:val="28"/>
          </w:rPr>
          <w:t>目前的</w:t>
        </w:r>
      </w:ins>
      <w:del w:id="285" w:author="Li-Hui Lee" w:date="2019-05-13T14:00:00Z">
        <w:r w:rsidR="00020700"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r w:rsidR="00020700">
        <w:rPr>
          <w:rFonts w:hint="eastAsia"/>
          <w:color w:val="000000" w:themeColor="text1"/>
          <w:szCs w:val="28"/>
        </w:rPr>
        <w:t>婚姻狀態。</w:t>
      </w:r>
      <w:r w:rsidR="00020700" w:rsidRPr="00020700">
        <w:rPr>
          <w:rFonts w:hint="eastAsia"/>
          <w:color w:val="000000" w:themeColor="text1"/>
          <w:szCs w:val="28"/>
        </w:rPr>
        <w:t>數值個數</w:t>
      </w:r>
      <w:r w:rsidR="00020700" w:rsidRPr="00020700">
        <w:rPr>
          <w:rFonts w:hint="eastAsia"/>
          <w:color w:val="000000" w:themeColor="text1"/>
          <w:szCs w:val="28"/>
        </w:rPr>
        <w:t>(0-1)</w:t>
      </w:r>
      <w:r w:rsidR="00020700" w:rsidRPr="00020700">
        <w:rPr>
          <w:rFonts w:hint="eastAsia"/>
          <w:color w:val="000000" w:themeColor="text1"/>
          <w:szCs w:val="28"/>
        </w:rPr>
        <w:t>，可不提供，或以代碼表示</w:t>
      </w:r>
      <w:r w:rsidR="00020700">
        <w:rPr>
          <w:rFonts w:hint="eastAsia"/>
          <w:color w:val="000000" w:themeColor="text1"/>
          <w:szCs w:val="28"/>
        </w:rPr>
        <w:t>。</w:t>
      </w:r>
      <w:r w:rsidR="00020700">
        <w:rPr>
          <w:rFonts w:hint="eastAsia"/>
          <w:color w:val="000000" w:themeColor="text1"/>
          <w:szCs w:val="28"/>
        </w:rPr>
        <w:t xml:space="preserve">HL7 </w:t>
      </w:r>
      <w:r w:rsidR="00020700">
        <w:rPr>
          <w:rFonts w:hint="eastAsia"/>
          <w:color w:val="000000" w:themeColor="text1"/>
          <w:szCs w:val="28"/>
        </w:rPr>
        <w:t>代碼表</w:t>
      </w:r>
      <w:del w:id="286" w:author="Li-Hui Lee" w:date="2019-05-13T14:01:00Z">
        <w:r w:rsidR="00020700"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287" w:author="Li-Hui Lee" w:date="2019-05-13T14:01:00Z">
        <w:r w:rsidR="00235623">
          <w:rPr>
            <w:rFonts w:hint="eastAsia"/>
            <w:color w:val="000000" w:themeColor="text1"/>
            <w:szCs w:val="28"/>
          </w:rPr>
          <w:t>共提供</w:t>
        </w:r>
        <w:r w:rsidR="00235623">
          <w:rPr>
            <w:rFonts w:hint="eastAsia"/>
            <w:color w:val="000000" w:themeColor="text1"/>
            <w:szCs w:val="28"/>
          </w:rPr>
          <w:t>11</w:t>
        </w:r>
        <w:r w:rsidR="00235623">
          <w:rPr>
            <w:rFonts w:hint="eastAsia"/>
            <w:color w:val="000000" w:themeColor="text1"/>
            <w:szCs w:val="28"/>
          </w:rPr>
          <w:t>種婚姻狀態代碼</w:t>
        </w:r>
        <w:r w:rsidR="00235623">
          <w:rPr>
            <w:rFonts w:hint="eastAsia"/>
            <w:color w:val="000000" w:themeColor="text1"/>
            <w:szCs w:val="28"/>
          </w:rPr>
          <w:t>(</w:t>
        </w:r>
        <w:r w:rsidR="00235623">
          <w:rPr>
            <w:rFonts w:hint="eastAsia"/>
            <w:color w:val="000000" w:themeColor="text1"/>
            <w:szCs w:val="28"/>
          </w:rPr>
          <w:t>如：婚姻終止、離婚、合法分居、已婚等</w:t>
        </w:r>
        <w:r w:rsidR="00235623">
          <w:rPr>
            <w:rFonts w:hint="eastAsia"/>
            <w:color w:val="000000" w:themeColor="text1"/>
            <w:szCs w:val="28"/>
          </w:rPr>
          <w:t>)</w:t>
        </w:r>
        <w:r w:rsidR="00235623">
          <w:rPr>
            <w:rFonts w:hint="eastAsia"/>
            <w:color w:val="000000" w:themeColor="text1"/>
            <w:szCs w:val="28"/>
          </w:rPr>
          <w:t>，代碼詳細資訊於下列連結：</w:t>
        </w:r>
      </w:ins>
      <w:hyperlink r:id="rId9" w:history="1">
        <w:r w:rsidR="00020700" w:rsidRPr="00321640">
          <w:rPr>
            <w:rStyle w:val="a7"/>
            <w:szCs w:val="28"/>
          </w:rPr>
          <w:t>https://www.hl7.org/fhir/valueset-marital-status.html</w:t>
        </w:r>
      </w:hyperlink>
    </w:p>
    <w:p w:rsidR="00020700" w:rsidRPr="00020700" w:rsidRDefault="00020700">
      <w:pPr>
        <w:ind w:firstLineChars="200" w:firstLine="560"/>
        <w:rPr>
          <w:color w:val="000000" w:themeColor="text1"/>
          <w:szCs w:val="28"/>
        </w:rPr>
        <w:pPrChange w:id="288" w:author="Li-Hui Lee" w:date="2019-05-13T13:59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289" w:author="Li-Hui Lee" w:date="2019-05-13T14:38:00Z">
            <w:rPr>
              <w:rFonts w:hint="eastAsia"/>
              <w:color w:val="000000" w:themeColor="text1"/>
              <w:szCs w:val="28"/>
            </w:rPr>
          </w:rPrChange>
        </w:rPr>
        <w:t>議題</w:t>
      </w:r>
      <w:ins w:id="290" w:author="Li-Hui Lee" w:date="2019-05-13T14:41:00Z">
        <w:r w:rsidR="005F6B3D" w:rsidRPr="00C22BF7">
          <w:rPr>
            <w:rFonts w:hint="eastAsia"/>
            <w:color w:val="000000" w:themeColor="text1"/>
            <w:szCs w:val="28"/>
          </w:rPr>
          <w:t>：</w:t>
        </w:r>
      </w:ins>
      <w:del w:id="291" w:author="Li-Hui Lee" w:date="2019-05-13T14:41:00Z">
        <w:r w:rsidDel="005F6B3D">
          <w:rPr>
            <w:rFonts w:hint="eastAsia"/>
            <w:color w:val="000000" w:themeColor="text1"/>
            <w:szCs w:val="28"/>
          </w:rPr>
          <w:delText xml:space="preserve">: </w:delText>
        </w:r>
      </w:del>
      <w:r>
        <w:rPr>
          <w:rFonts w:hint="eastAsia"/>
          <w:color w:val="000000" w:themeColor="text1"/>
          <w:szCs w:val="28"/>
        </w:rPr>
        <w:t>是否簡化原</w:t>
      </w:r>
      <w:r>
        <w:rPr>
          <w:rFonts w:hint="eastAsia"/>
          <w:color w:val="000000" w:themeColor="text1"/>
          <w:szCs w:val="28"/>
        </w:rPr>
        <w:t xml:space="preserve"> HL7 </w:t>
      </w:r>
      <w:r>
        <w:rPr>
          <w:rFonts w:hint="eastAsia"/>
          <w:color w:val="000000" w:themeColor="text1"/>
          <w:szCs w:val="28"/>
        </w:rPr>
        <w:t>代碼表，提供已婚</w:t>
      </w:r>
      <w:r>
        <w:rPr>
          <w:rFonts w:hint="eastAsia"/>
          <w:color w:val="000000" w:themeColor="text1"/>
          <w:szCs w:val="28"/>
        </w:rPr>
        <w:t>(M)</w:t>
      </w:r>
      <w:r>
        <w:rPr>
          <w:rFonts w:hint="eastAsia"/>
          <w:color w:val="000000" w:themeColor="text1"/>
          <w:szCs w:val="28"/>
        </w:rPr>
        <w:t>、未婚</w:t>
      </w:r>
      <w:r>
        <w:rPr>
          <w:rFonts w:hint="eastAsia"/>
          <w:color w:val="000000" w:themeColor="text1"/>
          <w:szCs w:val="28"/>
        </w:rPr>
        <w:t>(U)</w:t>
      </w:r>
      <w:r>
        <w:rPr>
          <w:rFonts w:hint="eastAsia"/>
          <w:color w:val="000000" w:themeColor="text1"/>
          <w:szCs w:val="28"/>
        </w:rPr>
        <w:t>、婚姻狀態不明</w:t>
      </w:r>
      <w:r>
        <w:rPr>
          <w:rFonts w:hint="eastAsia"/>
          <w:color w:val="000000" w:themeColor="text1"/>
          <w:szCs w:val="28"/>
        </w:rPr>
        <w:t>(</w:t>
      </w:r>
      <w:proofErr w:type="spellStart"/>
      <w:r>
        <w:rPr>
          <w:rFonts w:hint="eastAsia"/>
          <w:color w:val="000000" w:themeColor="text1"/>
          <w:szCs w:val="28"/>
        </w:rPr>
        <w:t>unk</w:t>
      </w:r>
      <w:proofErr w:type="spellEnd"/>
      <w:r>
        <w:rPr>
          <w:rFonts w:hint="eastAsia"/>
          <w:color w:val="000000" w:themeColor="text1"/>
          <w:szCs w:val="28"/>
        </w:rPr>
        <w:t xml:space="preserve">) </w:t>
      </w:r>
      <w:r>
        <w:rPr>
          <w:rFonts w:hint="eastAsia"/>
          <w:color w:val="000000" w:themeColor="text1"/>
          <w:szCs w:val="28"/>
        </w:rPr>
        <w:t>三種代碼</w:t>
      </w:r>
    </w:p>
    <w:p w:rsidR="0000608F" w:rsidRDefault="0000608F" w:rsidP="00020700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proofErr w:type="spellStart"/>
      <w:r w:rsidRPr="00020700">
        <w:rPr>
          <w:color w:val="000000" w:themeColor="text1"/>
          <w:szCs w:val="28"/>
        </w:rPr>
        <w:t>multipleBirth</w:t>
      </w:r>
      <w:proofErr w:type="spellEnd"/>
      <w:r w:rsidRPr="00020700">
        <w:rPr>
          <w:color w:val="000000" w:themeColor="text1"/>
          <w:szCs w:val="28"/>
        </w:rPr>
        <w:t>[x]</w:t>
      </w:r>
      <w:r w:rsidR="00020700" w:rsidRPr="00020700">
        <w:rPr>
          <w:rFonts w:hint="eastAsia"/>
          <w:color w:val="000000" w:themeColor="text1"/>
          <w:szCs w:val="28"/>
        </w:rPr>
        <w:t xml:space="preserve">: </w:t>
      </w:r>
      <w:r w:rsidR="00020700" w:rsidRPr="00020700">
        <w:rPr>
          <w:rFonts w:hint="eastAsia"/>
          <w:color w:val="000000" w:themeColor="text1"/>
          <w:szCs w:val="28"/>
        </w:rPr>
        <w:t>病人是否為多胞胎其中之一。數值個數</w:t>
      </w:r>
      <w:r w:rsidR="00020700" w:rsidRPr="00020700">
        <w:rPr>
          <w:rFonts w:hint="eastAsia"/>
          <w:color w:val="000000" w:themeColor="text1"/>
          <w:szCs w:val="28"/>
        </w:rPr>
        <w:t>(0</w:t>
      </w:r>
      <w:ins w:id="292" w:author="Li-Hui Lee" w:date="2019-05-13T15:27:00Z">
        <w:r w:rsidR="00A96F5F">
          <w:rPr>
            <w:rFonts w:hint="eastAsia"/>
            <w:color w:val="000000" w:themeColor="text1"/>
            <w:szCs w:val="28"/>
          </w:rPr>
          <w:t>…</w:t>
        </w:r>
      </w:ins>
      <w:del w:id="293" w:author="Li-Hui Lee" w:date="2019-05-13T13:59:00Z">
        <w:r w:rsidR="00020700" w:rsidRPr="00020700" w:rsidDel="00235623">
          <w:rPr>
            <w:rFonts w:hint="eastAsia"/>
            <w:color w:val="000000" w:themeColor="text1"/>
            <w:szCs w:val="28"/>
          </w:rPr>
          <w:delText>-</w:delText>
        </w:r>
      </w:del>
      <w:r w:rsidR="00020700" w:rsidRPr="00020700">
        <w:rPr>
          <w:rFonts w:hint="eastAsia"/>
          <w:color w:val="000000" w:themeColor="text1"/>
          <w:szCs w:val="28"/>
        </w:rPr>
        <w:t>1)</w:t>
      </w:r>
      <w:r w:rsidR="00020700" w:rsidRPr="00020700">
        <w:rPr>
          <w:rFonts w:hint="eastAsia"/>
          <w:color w:val="000000" w:themeColor="text1"/>
          <w:szCs w:val="28"/>
        </w:rPr>
        <w:t>，可不提供</w:t>
      </w:r>
      <w:del w:id="294" w:author="Li-Hui Lee" w:date="2019-05-13T13:59:00Z">
        <w:r w:rsidR="00020700" w:rsidRPr="00020700" w:rsidDel="00235623">
          <w:rPr>
            <w:rFonts w:hint="eastAsia"/>
            <w:color w:val="000000" w:themeColor="text1"/>
            <w:szCs w:val="28"/>
          </w:rPr>
          <w:delText>，</w:delText>
        </w:r>
      </w:del>
      <w:ins w:id="295" w:author="Li-Hui Lee" w:date="2019-05-13T13:59:00Z">
        <w:r w:rsidR="00235623">
          <w:rPr>
            <w:rFonts w:hint="eastAsia"/>
            <w:color w:val="000000" w:themeColor="text1"/>
            <w:szCs w:val="28"/>
          </w:rPr>
          <w:t>，</w:t>
        </w:r>
      </w:ins>
      <w:r w:rsidR="00020700" w:rsidRPr="00020700">
        <w:rPr>
          <w:rFonts w:hint="eastAsia"/>
          <w:color w:val="000000" w:themeColor="text1"/>
          <w:szCs w:val="28"/>
        </w:rPr>
        <w:t>或給定是否為多胞胎</w:t>
      </w:r>
      <w:r w:rsidR="00020700" w:rsidRPr="00020700">
        <w:rPr>
          <w:rFonts w:hint="eastAsia"/>
          <w:color w:val="000000" w:themeColor="text1"/>
          <w:szCs w:val="28"/>
        </w:rPr>
        <w:t>(true or false)</w:t>
      </w:r>
      <w:r w:rsidR="00020700" w:rsidRPr="00020700">
        <w:rPr>
          <w:rFonts w:hint="eastAsia"/>
          <w:color w:val="000000" w:themeColor="text1"/>
          <w:szCs w:val="28"/>
        </w:rPr>
        <w:t>或多胞胎中第幾個</w:t>
      </w:r>
      <w:r w:rsidR="00020700" w:rsidRPr="00020700">
        <w:rPr>
          <w:rFonts w:hint="eastAsia"/>
          <w:color w:val="000000" w:themeColor="text1"/>
          <w:szCs w:val="28"/>
        </w:rPr>
        <w:t>(</w:t>
      </w:r>
      <w:r w:rsidR="00020700" w:rsidRPr="00020700">
        <w:rPr>
          <w:rFonts w:hint="eastAsia"/>
          <w:color w:val="000000" w:themeColor="text1"/>
          <w:szCs w:val="28"/>
        </w:rPr>
        <w:t>正整數</w:t>
      </w:r>
      <w:r w:rsidR="00020700" w:rsidRPr="00020700">
        <w:rPr>
          <w:rFonts w:hint="eastAsia"/>
          <w:color w:val="000000" w:themeColor="text1"/>
          <w:szCs w:val="28"/>
        </w:rPr>
        <w:t>)</w:t>
      </w:r>
      <w:r w:rsidR="00020700" w:rsidRPr="00020700">
        <w:rPr>
          <w:rFonts w:hint="eastAsia"/>
          <w:color w:val="000000" w:themeColor="text1"/>
          <w:szCs w:val="28"/>
        </w:rPr>
        <w:t>。</w:t>
      </w:r>
      <w:r w:rsidRPr="00020700">
        <w:rPr>
          <w:rFonts w:hint="eastAsia"/>
          <w:color w:val="000000" w:themeColor="text1"/>
          <w:szCs w:val="28"/>
        </w:rPr>
        <w:t>此</w:t>
      </w:r>
      <w:r w:rsidR="00020700">
        <w:rPr>
          <w:rFonts w:hint="eastAsia"/>
          <w:color w:val="000000" w:themeColor="text1"/>
          <w:szCs w:val="28"/>
        </w:rPr>
        <w:t>欄位暫不考慮使用。</w:t>
      </w:r>
    </w:p>
    <w:p w:rsidR="00020700" w:rsidRPr="00020700" w:rsidRDefault="00020700">
      <w:pPr>
        <w:ind w:firstLineChars="200" w:firstLine="560"/>
        <w:rPr>
          <w:color w:val="000000" w:themeColor="text1"/>
          <w:szCs w:val="28"/>
        </w:rPr>
        <w:pPrChange w:id="296" w:author="Li-Hui Lee" w:date="2019-05-13T14:38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297" w:author="Li-Hui Lee" w:date="2019-05-13T14:38:00Z">
            <w:rPr>
              <w:rFonts w:hint="eastAsia"/>
              <w:color w:val="000000" w:themeColor="text1"/>
              <w:szCs w:val="28"/>
            </w:rPr>
          </w:rPrChange>
        </w:rPr>
        <w:t>議題</w:t>
      </w:r>
      <w:ins w:id="298" w:author="Li-Hui Lee" w:date="2019-05-13T14:41:00Z">
        <w:r w:rsidR="005F6B3D" w:rsidRPr="00C22BF7">
          <w:rPr>
            <w:rFonts w:hint="eastAsia"/>
            <w:color w:val="000000" w:themeColor="text1"/>
            <w:szCs w:val="28"/>
          </w:rPr>
          <w:t>：</w:t>
        </w:r>
      </w:ins>
      <w:del w:id="299" w:author="Li-Hui Lee" w:date="2019-05-13T14:41:00Z">
        <w:r w:rsidDel="005F6B3D">
          <w:rPr>
            <w:rFonts w:hint="eastAsia"/>
            <w:color w:val="000000" w:themeColor="text1"/>
            <w:szCs w:val="28"/>
          </w:rPr>
          <w:delText xml:space="preserve">: </w:delText>
        </w:r>
      </w:del>
      <w:r>
        <w:rPr>
          <w:rFonts w:hint="eastAsia"/>
          <w:color w:val="000000" w:themeColor="text1"/>
          <w:szCs w:val="28"/>
        </w:rPr>
        <w:t>可與婦產科討論新生兒多胞胎之</w:t>
      </w:r>
      <w:r>
        <w:rPr>
          <w:rFonts w:hint="eastAsia"/>
          <w:color w:val="000000" w:themeColor="text1"/>
          <w:szCs w:val="28"/>
        </w:rPr>
        <w:t xml:space="preserve"> patient name</w:t>
      </w:r>
      <w:r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 xml:space="preserve">identifier </w:t>
      </w:r>
      <w:r>
        <w:rPr>
          <w:rFonts w:hint="eastAsia"/>
          <w:color w:val="000000" w:themeColor="text1"/>
          <w:szCs w:val="28"/>
        </w:rPr>
        <w:t>表示方式。</w:t>
      </w:r>
    </w:p>
    <w:p w:rsidR="0000608F" w:rsidRDefault="0000608F" w:rsidP="00C22BF7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r w:rsidRPr="00B869FF">
        <w:rPr>
          <w:color w:val="000000" w:themeColor="text1"/>
          <w:szCs w:val="28"/>
        </w:rPr>
        <w:t>photo</w:t>
      </w:r>
      <w:ins w:id="300" w:author="Li-Hui Lee" w:date="2019-05-13T13:58:00Z">
        <w:r w:rsidR="00235623">
          <w:rPr>
            <w:rFonts w:hint="eastAsia"/>
            <w:color w:val="000000" w:themeColor="text1"/>
            <w:szCs w:val="28"/>
          </w:rPr>
          <w:t>：</w:t>
        </w:r>
      </w:ins>
      <w:del w:id="301" w:author="Li-Hui Lee" w:date="2019-05-13T13:58:00Z">
        <w:r w:rsidR="00C22BF7" w:rsidDel="00235623">
          <w:rPr>
            <w:rFonts w:hint="eastAsia"/>
            <w:color w:val="000000" w:themeColor="text1"/>
            <w:szCs w:val="28"/>
          </w:rPr>
          <w:delText>:</w:delText>
        </w:r>
      </w:del>
      <w:r w:rsidR="00C22BF7">
        <w:rPr>
          <w:rFonts w:hint="eastAsia"/>
          <w:color w:val="000000" w:themeColor="text1"/>
          <w:szCs w:val="28"/>
        </w:rPr>
        <w:t>病人相片。</w:t>
      </w:r>
      <w:r w:rsidR="00C22BF7" w:rsidRPr="00C22BF7">
        <w:rPr>
          <w:rFonts w:hint="eastAsia"/>
          <w:color w:val="000000" w:themeColor="text1"/>
          <w:szCs w:val="28"/>
        </w:rPr>
        <w:t>數值個數</w:t>
      </w:r>
      <w:r w:rsidR="00C22BF7" w:rsidRPr="00C22BF7">
        <w:rPr>
          <w:rFonts w:hint="eastAsia"/>
          <w:color w:val="000000" w:themeColor="text1"/>
          <w:szCs w:val="28"/>
        </w:rPr>
        <w:t>(0</w:t>
      </w:r>
      <w:del w:id="302" w:author="Li-Hui Lee" w:date="2019-05-13T13:58:00Z">
        <w:r w:rsidR="00C22BF7" w:rsidRPr="00C22BF7" w:rsidDel="00235623">
          <w:rPr>
            <w:rFonts w:hint="eastAsia"/>
            <w:color w:val="000000" w:themeColor="text1"/>
            <w:szCs w:val="28"/>
          </w:rPr>
          <w:delText>-</w:delText>
        </w:r>
      </w:del>
      <w:ins w:id="303" w:author="Li-Hui Lee" w:date="2019-05-13T15:26:00Z">
        <w:r w:rsidR="00A96F5F">
          <w:rPr>
            <w:rFonts w:hint="eastAsia"/>
            <w:color w:val="000000" w:themeColor="text1"/>
            <w:szCs w:val="28"/>
          </w:rPr>
          <w:t>…</w:t>
        </w:r>
      </w:ins>
      <w:r w:rsidR="00C22BF7">
        <w:rPr>
          <w:rFonts w:hint="eastAsia"/>
          <w:color w:val="000000" w:themeColor="text1"/>
          <w:szCs w:val="28"/>
        </w:rPr>
        <w:t>n</w:t>
      </w:r>
      <w:r w:rsidR="00C22BF7" w:rsidRPr="00C22BF7">
        <w:rPr>
          <w:rFonts w:hint="eastAsia"/>
          <w:color w:val="000000" w:themeColor="text1"/>
          <w:szCs w:val="28"/>
        </w:rPr>
        <w:t>)</w:t>
      </w:r>
      <w:r w:rsidR="00C22BF7" w:rsidRPr="00C22BF7">
        <w:rPr>
          <w:rFonts w:hint="eastAsia"/>
          <w:color w:val="000000" w:themeColor="text1"/>
          <w:szCs w:val="28"/>
        </w:rPr>
        <w:t>，可不提供，或</w:t>
      </w:r>
      <w:r w:rsidR="00C22BF7">
        <w:rPr>
          <w:rFonts w:hint="eastAsia"/>
          <w:color w:val="000000" w:themeColor="text1"/>
          <w:szCs w:val="28"/>
        </w:rPr>
        <w:t>給定</w:t>
      </w:r>
      <w:r w:rsidR="00C22BF7">
        <w:rPr>
          <w:rFonts w:hint="eastAsia"/>
          <w:color w:val="000000" w:themeColor="text1"/>
          <w:szCs w:val="28"/>
        </w:rPr>
        <w:t xml:space="preserve">URL </w:t>
      </w:r>
      <w:r w:rsidR="00C22BF7">
        <w:rPr>
          <w:rFonts w:hint="eastAsia"/>
          <w:color w:val="000000" w:themeColor="text1"/>
          <w:szCs w:val="28"/>
        </w:rPr>
        <w:t>或</w:t>
      </w:r>
      <w:r w:rsidR="00C22BF7">
        <w:rPr>
          <w:rFonts w:hint="eastAsia"/>
          <w:color w:val="000000" w:themeColor="text1"/>
          <w:szCs w:val="28"/>
        </w:rPr>
        <w:t xml:space="preserve"> base 64 </w:t>
      </w:r>
      <w:r w:rsidR="00C22BF7">
        <w:rPr>
          <w:rFonts w:hint="eastAsia"/>
          <w:color w:val="000000" w:themeColor="text1"/>
          <w:szCs w:val="28"/>
        </w:rPr>
        <w:t>編碼</w:t>
      </w:r>
      <w:r w:rsidR="00C22BF7" w:rsidRPr="00C22BF7">
        <w:rPr>
          <w:rFonts w:hint="eastAsia"/>
          <w:color w:val="000000" w:themeColor="text1"/>
          <w:szCs w:val="28"/>
        </w:rPr>
        <w:t>以</w:t>
      </w:r>
      <w:r w:rsidR="00C22BF7">
        <w:rPr>
          <w:rFonts w:hint="eastAsia"/>
          <w:color w:val="000000" w:themeColor="text1"/>
          <w:szCs w:val="28"/>
        </w:rPr>
        <w:t>包含相片或相片連結。建議以</w:t>
      </w:r>
      <w:r w:rsidR="00C22BF7">
        <w:rPr>
          <w:rFonts w:hint="eastAsia"/>
          <w:color w:val="000000" w:themeColor="text1"/>
          <w:szCs w:val="28"/>
        </w:rPr>
        <w:t xml:space="preserve"> URL </w:t>
      </w:r>
      <w:r w:rsidR="00C22BF7">
        <w:rPr>
          <w:rFonts w:hint="eastAsia"/>
          <w:color w:val="000000" w:themeColor="text1"/>
          <w:szCs w:val="28"/>
        </w:rPr>
        <w:t>連結方式取得相片。相片可上傳到各式網頁多媒體雲端伺服器或以</w:t>
      </w:r>
      <w:r w:rsidR="00C22BF7">
        <w:rPr>
          <w:rFonts w:hint="eastAsia"/>
          <w:color w:val="000000" w:themeColor="text1"/>
          <w:szCs w:val="28"/>
        </w:rPr>
        <w:t xml:space="preserve"> FHIR media </w:t>
      </w:r>
      <w:r w:rsidR="00C22BF7">
        <w:rPr>
          <w:rFonts w:hint="eastAsia"/>
          <w:color w:val="000000" w:themeColor="text1"/>
          <w:szCs w:val="28"/>
        </w:rPr>
        <w:t>規格上傳</w:t>
      </w:r>
      <w:r w:rsidR="00C22BF7">
        <w:rPr>
          <w:rFonts w:hint="eastAsia"/>
          <w:color w:val="000000" w:themeColor="text1"/>
          <w:szCs w:val="28"/>
        </w:rPr>
        <w:t xml:space="preserve"> FHIR server</w:t>
      </w:r>
      <w:r w:rsidR="00C22BF7">
        <w:rPr>
          <w:rFonts w:hint="eastAsia"/>
          <w:color w:val="000000" w:themeColor="text1"/>
          <w:szCs w:val="28"/>
        </w:rPr>
        <w:t>。</w:t>
      </w:r>
    </w:p>
    <w:p w:rsidR="00C22BF7" w:rsidRPr="00C22BF7" w:rsidRDefault="00C22BF7">
      <w:pPr>
        <w:ind w:firstLineChars="200" w:firstLine="560"/>
        <w:rPr>
          <w:color w:val="000000" w:themeColor="text1"/>
          <w:szCs w:val="28"/>
        </w:rPr>
        <w:pPrChange w:id="304" w:author="Li-Hui Lee" w:date="2019-05-13T14:38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305" w:author="Li-Hui Lee" w:date="2019-05-13T14:38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C22BF7">
        <w:rPr>
          <w:rFonts w:hint="eastAsia"/>
          <w:color w:val="000000" w:themeColor="text1"/>
          <w:szCs w:val="28"/>
        </w:rPr>
        <w:t>：</w:t>
      </w:r>
    </w:p>
    <w:p w:rsidR="0000608F" w:rsidRPr="00A95C4B" w:rsidRDefault="00C22BF7">
      <w:pPr>
        <w:pStyle w:val="a5"/>
        <w:numPr>
          <w:ilvl w:val="0"/>
          <w:numId w:val="43"/>
        </w:numPr>
        <w:ind w:leftChars="0" w:hanging="109"/>
        <w:rPr>
          <w:color w:val="000000" w:themeColor="text1"/>
          <w:szCs w:val="28"/>
        </w:rPr>
        <w:pPrChange w:id="306" w:author="Li-Hui Lee" w:date="2019-05-13T14:33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r w:rsidRPr="00A95C4B">
        <w:rPr>
          <w:rFonts w:hint="eastAsia"/>
          <w:color w:val="000000" w:themeColor="text1"/>
          <w:szCs w:val="28"/>
        </w:rPr>
        <w:t>相片及醫學影像上傳後，建議</w:t>
      </w:r>
      <w:proofErr w:type="gramStart"/>
      <w:r w:rsidRPr="00A95C4B">
        <w:rPr>
          <w:rFonts w:hint="eastAsia"/>
          <w:color w:val="000000" w:themeColor="text1"/>
          <w:szCs w:val="28"/>
        </w:rPr>
        <w:t>以上傳者的</w:t>
      </w:r>
      <w:proofErr w:type="gramEnd"/>
      <w:r w:rsidRPr="00A95C4B">
        <w:rPr>
          <w:rFonts w:hint="eastAsia"/>
          <w:color w:val="000000" w:themeColor="text1"/>
          <w:szCs w:val="28"/>
        </w:rPr>
        <w:t>私</w:t>
      </w:r>
      <w:proofErr w:type="gramStart"/>
      <w:r w:rsidRPr="00A95C4B">
        <w:rPr>
          <w:rFonts w:hint="eastAsia"/>
          <w:color w:val="000000" w:themeColor="text1"/>
          <w:szCs w:val="28"/>
        </w:rPr>
        <w:t>鑰</w:t>
      </w:r>
      <w:proofErr w:type="gramEnd"/>
      <w:r w:rsidRPr="00A95C4B">
        <w:rPr>
          <w:rFonts w:hint="eastAsia"/>
          <w:color w:val="000000" w:themeColor="text1"/>
          <w:szCs w:val="28"/>
        </w:rPr>
        <w:t>加密保護，以防範駭客或不良之雲端系統管理者竊取及濫用此隱私資料。</w:t>
      </w:r>
      <w:proofErr w:type="gramStart"/>
      <w:r w:rsidRPr="00A95C4B">
        <w:rPr>
          <w:rFonts w:hint="eastAsia"/>
          <w:color w:val="000000" w:themeColor="text1"/>
          <w:szCs w:val="28"/>
        </w:rPr>
        <w:t>使用者端需資料</w:t>
      </w:r>
      <w:proofErr w:type="gramEnd"/>
      <w:r w:rsidRPr="00A95C4B">
        <w:rPr>
          <w:rFonts w:hint="eastAsia"/>
          <w:color w:val="000000" w:themeColor="text1"/>
          <w:szCs w:val="28"/>
        </w:rPr>
        <w:t>擁有者</w:t>
      </w:r>
      <w:r w:rsidRPr="00A95C4B">
        <w:rPr>
          <w:rFonts w:hint="eastAsia"/>
          <w:color w:val="000000" w:themeColor="text1"/>
          <w:szCs w:val="28"/>
        </w:rPr>
        <w:t>(</w:t>
      </w:r>
      <w:proofErr w:type="gramStart"/>
      <w:r w:rsidRPr="00A95C4B">
        <w:rPr>
          <w:rFonts w:hint="eastAsia"/>
          <w:color w:val="000000" w:themeColor="text1"/>
          <w:szCs w:val="28"/>
        </w:rPr>
        <w:t>上傳者</w:t>
      </w:r>
      <w:proofErr w:type="gramEnd"/>
      <w:r w:rsidRPr="00A95C4B">
        <w:rPr>
          <w:rFonts w:hint="eastAsia"/>
          <w:color w:val="000000" w:themeColor="text1"/>
          <w:szCs w:val="28"/>
        </w:rPr>
        <w:t>)</w:t>
      </w:r>
      <w:r w:rsidRPr="00A95C4B">
        <w:rPr>
          <w:rFonts w:hint="eastAsia"/>
          <w:color w:val="000000" w:themeColor="text1"/>
          <w:szCs w:val="28"/>
        </w:rPr>
        <w:t>受權，並提供解密</w:t>
      </w:r>
      <w:proofErr w:type="gramStart"/>
      <w:r w:rsidRPr="00A95C4B">
        <w:rPr>
          <w:rFonts w:hint="eastAsia"/>
          <w:color w:val="000000" w:themeColor="text1"/>
          <w:szCs w:val="28"/>
        </w:rPr>
        <w:t>密鑰</w:t>
      </w:r>
      <w:proofErr w:type="gramEnd"/>
      <w:r w:rsidRPr="00A95C4B">
        <w:rPr>
          <w:rFonts w:hint="eastAsia"/>
          <w:color w:val="000000" w:themeColor="text1"/>
          <w:szCs w:val="28"/>
        </w:rPr>
        <w:t>，以解讀加密資訊。</w:t>
      </w:r>
    </w:p>
    <w:p w:rsidR="00A95C4B" w:rsidRPr="00A95C4B" w:rsidRDefault="00A95C4B" w:rsidP="00A95C4B">
      <w:pPr>
        <w:rPr>
          <w:color w:val="000000" w:themeColor="text1"/>
          <w:szCs w:val="28"/>
        </w:rPr>
      </w:pPr>
    </w:p>
    <w:p w:rsidR="00D9577F" w:rsidRPr="00BC5299" w:rsidRDefault="00235623" w:rsidP="00D9577F">
      <w:pPr>
        <w:pStyle w:val="a5"/>
        <w:numPr>
          <w:ilvl w:val="0"/>
          <w:numId w:val="19"/>
        </w:numPr>
        <w:ind w:leftChars="0"/>
        <w:rPr>
          <w:color w:val="000000" w:themeColor="text1"/>
          <w:szCs w:val="28"/>
        </w:rPr>
      </w:pPr>
      <w:del w:id="307" w:author="Li-Hui Lee" w:date="2019-05-13T14:25:00Z">
        <w:r w:rsidRPr="00BC5299" w:rsidDel="00E96F14">
          <w:rPr>
            <w:color w:val="000000" w:themeColor="text1"/>
            <w:szCs w:val="28"/>
          </w:rPr>
          <w:delText>C</w:delText>
        </w:r>
        <w:r w:rsidR="0000608F" w:rsidRPr="00BC5299" w:rsidDel="00E96F14">
          <w:rPr>
            <w:color w:val="000000" w:themeColor="text1"/>
            <w:szCs w:val="28"/>
          </w:rPr>
          <w:delText>ontact</w:delText>
        </w:r>
      </w:del>
      <w:ins w:id="308" w:author="Li-Hui Lee" w:date="2019-05-13T14:25:00Z">
        <w:r w:rsidR="00E96F14">
          <w:rPr>
            <w:color w:val="000000" w:themeColor="text1"/>
            <w:szCs w:val="28"/>
          </w:rPr>
          <w:t>c</w:t>
        </w:r>
        <w:r w:rsidR="00E96F14" w:rsidRPr="00BC5299">
          <w:rPr>
            <w:color w:val="000000" w:themeColor="text1"/>
            <w:szCs w:val="28"/>
          </w:rPr>
          <w:t>ontact</w:t>
        </w:r>
      </w:ins>
      <w:ins w:id="309" w:author="Li-Hui Lee" w:date="2019-05-13T13:58:00Z">
        <w:r>
          <w:rPr>
            <w:rFonts w:hint="eastAsia"/>
            <w:color w:val="000000" w:themeColor="text1"/>
            <w:szCs w:val="28"/>
          </w:rPr>
          <w:t>：</w:t>
        </w:r>
      </w:ins>
      <w:del w:id="310" w:author="Li-Hui Lee" w:date="2019-05-13T13:58:00Z">
        <w:r w:rsidR="00C22BF7" w:rsidRPr="00BC5299"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311" w:author="Li-Hui Lee" w:date="2019-05-13T13:58:00Z">
        <w:r>
          <w:rPr>
            <w:rFonts w:hint="eastAsia"/>
            <w:color w:val="000000" w:themeColor="text1"/>
            <w:szCs w:val="28"/>
          </w:rPr>
          <w:t>病人之</w:t>
        </w:r>
      </w:ins>
      <w:r w:rsidR="00C22BF7" w:rsidRPr="00BC5299">
        <w:rPr>
          <w:rFonts w:hint="eastAsia"/>
          <w:color w:val="000000" w:themeColor="text1"/>
          <w:szCs w:val="28"/>
        </w:rPr>
        <w:t>聯絡人</w:t>
      </w:r>
      <w:del w:id="312" w:author="Li-Hui Lee" w:date="2019-05-13T13:58:00Z">
        <w:r w:rsidR="00C22BF7" w:rsidRPr="00BC5299" w:rsidDel="00235623">
          <w:rPr>
            <w:rFonts w:hint="eastAsia"/>
            <w:color w:val="000000" w:themeColor="text1"/>
            <w:szCs w:val="28"/>
          </w:rPr>
          <w:delText>員</w:delText>
        </w:r>
      </w:del>
      <w:r w:rsidR="00C22BF7" w:rsidRPr="00BC5299">
        <w:rPr>
          <w:rFonts w:hint="eastAsia"/>
          <w:color w:val="000000" w:themeColor="text1"/>
          <w:szCs w:val="28"/>
        </w:rPr>
        <w:t>。</w:t>
      </w:r>
      <w:r w:rsidR="00D9577F" w:rsidRPr="00BC5299">
        <w:rPr>
          <w:rFonts w:hint="eastAsia"/>
          <w:color w:val="000000" w:themeColor="text1"/>
          <w:szCs w:val="28"/>
        </w:rPr>
        <w:t>數值個數</w:t>
      </w:r>
      <w:r w:rsidR="00D9577F" w:rsidRPr="00BC5299">
        <w:rPr>
          <w:rFonts w:hint="eastAsia"/>
          <w:color w:val="000000" w:themeColor="text1"/>
          <w:szCs w:val="28"/>
        </w:rPr>
        <w:t>(0</w:t>
      </w:r>
      <w:del w:id="313" w:author="Li-Hui Lee" w:date="2019-05-13T13:58:00Z">
        <w:r w:rsidR="00D9577F" w:rsidRPr="00BC5299" w:rsidDel="00235623">
          <w:rPr>
            <w:rFonts w:hint="eastAsia"/>
            <w:color w:val="000000" w:themeColor="text1"/>
            <w:szCs w:val="28"/>
          </w:rPr>
          <w:delText>-</w:delText>
        </w:r>
      </w:del>
      <w:ins w:id="314" w:author="Li-Hui Lee" w:date="2019-05-13T13:58:00Z">
        <w:r>
          <w:rPr>
            <w:rFonts w:hint="eastAsia"/>
            <w:color w:val="000000" w:themeColor="text1"/>
            <w:szCs w:val="28"/>
          </w:rPr>
          <w:t>…</w:t>
        </w:r>
      </w:ins>
      <w:r w:rsidR="00D9577F" w:rsidRPr="00BC5299">
        <w:rPr>
          <w:rFonts w:hint="eastAsia"/>
          <w:color w:val="000000" w:themeColor="text1"/>
          <w:szCs w:val="28"/>
        </w:rPr>
        <w:t>n)</w:t>
      </w:r>
      <w:r w:rsidR="00D9577F" w:rsidRPr="00BC5299">
        <w:rPr>
          <w:rFonts w:hint="eastAsia"/>
          <w:color w:val="000000" w:themeColor="text1"/>
          <w:szCs w:val="28"/>
        </w:rPr>
        <w:t>，可不提供，</w:t>
      </w:r>
      <w:r w:rsidR="00B9699C">
        <w:rPr>
          <w:rFonts w:hint="eastAsia"/>
          <w:color w:val="000000" w:themeColor="text1"/>
          <w:szCs w:val="28"/>
        </w:rPr>
        <w:t>或</w:t>
      </w:r>
      <w:r w:rsidR="00D9577F" w:rsidRPr="00BC5299">
        <w:rPr>
          <w:rFonts w:hint="eastAsia"/>
          <w:color w:val="000000" w:themeColor="text1"/>
          <w:szCs w:val="28"/>
        </w:rPr>
        <w:t>提供</w:t>
      </w:r>
      <w:r w:rsidR="00C22BF7" w:rsidRPr="00BC5299">
        <w:rPr>
          <w:rFonts w:hint="eastAsia"/>
          <w:color w:val="000000" w:themeColor="text1"/>
          <w:szCs w:val="28"/>
        </w:rPr>
        <w:t>受病人信任的親友</w:t>
      </w:r>
      <w:ins w:id="315" w:author="Li-Hui Lee" w:date="2019-05-13T14:00:00Z">
        <w:r>
          <w:rPr>
            <w:rFonts w:hint="eastAsia"/>
            <w:color w:val="000000" w:themeColor="text1"/>
            <w:szCs w:val="28"/>
          </w:rPr>
          <w:t>(</w:t>
        </w:r>
        <w:r>
          <w:rPr>
            <w:rFonts w:hint="eastAsia"/>
            <w:color w:val="000000" w:themeColor="text1"/>
            <w:szCs w:val="28"/>
          </w:rPr>
          <w:t>如：監護人、伴侶或友人</w:t>
        </w:r>
        <w:r>
          <w:rPr>
            <w:rFonts w:hint="eastAsia"/>
            <w:color w:val="000000" w:themeColor="text1"/>
            <w:szCs w:val="28"/>
          </w:rPr>
          <w:t>)</w:t>
        </w:r>
      </w:ins>
      <w:r w:rsidR="00C22BF7" w:rsidRPr="00BC5299">
        <w:rPr>
          <w:rFonts w:hint="eastAsia"/>
          <w:color w:val="000000" w:themeColor="text1"/>
          <w:szCs w:val="28"/>
        </w:rPr>
        <w:t>或</w:t>
      </w:r>
      <w:r w:rsidR="00D9577F" w:rsidRPr="00BC5299">
        <w:rPr>
          <w:rFonts w:hint="eastAsia"/>
          <w:b/>
          <w:color w:val="000000" w:themeColor="text1"/>
          <w:szCs w:val="28"/>
        </w:rPr>
        <w:t>長期</w:t>
      </w:r>
      <w:r w:rsidR="00C22BF7" w:rsidRPr="00BC5299">
        <w:rPr>
          <w:rFonts w:hint="eastAsia"/>
          <w:color w:val="000000" w:themeColor="text1"/>
          <w:szCs w:val="28"/>
        </w:rPr>
        <w:t>服務人員</w:t>
      </w:r>
      <w:r w:rsidR="00D9577F" w:rsidRPr="00BC5299">
        <w:rPr>
          <w:rFonts w:hint="eastAsia"/>
          <w:color w:val="000000" w:themeColor="text1"/>
          <w:szCs w:val="28"/>
        </w:rPr>
        <w:t>聯絡資訊。原</w:t>
      </w:r>
      <w:r w:rsidR="00D9577F" w:rsidRPr="00BC5299">
        <w:rPr>
          <w:rFonts w:hint="eastAsia"/>
          <w:color w:val="000000" w:themeColor="text1"/>
          <w:szCs w:val="28"/>
        </w:rPr>
        <w:t xml:space="preserve"> FHIR </w:t>
      </w:r>
      <w:r w:rsidR="00D9577F" w:rsidRPr="00BC5299">
        <w:rPr>
          <w:rFonts w:hint="eastAsia"/>
          <w:color w:val="000000" w:themeColor="text1"/>
          <w:szCs w:val="28"/>
        </w:rPr>
        <w:t>規範可包含</w:t>
      </w:r>
      <w:r w:rsidR="00D9577F" w:rsidRPr="00BC5299">
        <w:rPr>
          <w:rFonts w:hint="eastAsia"/>
          <w:color w:val="000000" w:themeColor="text1"/>
          <w:szCs w:val="28"/>
        </w:rPr>
        <w:t xml:space="preserve"> </w:t>
      </w:r>
      <w:r w:rsidR="00D9577F" w:rsidRPr="00BC5299">
        <w:rPr>
          <w:color w:val="000000" w:themeColor="text1"/>
          <w:szCs w:val="28"/>
        </w:rPr>
        <w:t>relationship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與病人之關係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name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姓名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telecom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聯絡方式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address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地址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gender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性別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>organization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聯絡或服務人員所屬組織</w:t>
      </w:r>
      <w:r w:rsidR="00D9577F" w:rsidRPr="00BC5299">
        <w:rPr>
          <w:rFonts w:hint="eastAsia"/>
          <w:color w:val="000000" w:themeColor="text1"/>
          <w:szCs w:val="28"/>
        </w:rPr>
        <w:t>)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color w:val="000000" w:themeColor="text1"/>
          <w:szCs w:val="28"/>
        </w:rPr>
        <w:t xml:space="preserve"> period</w:t>
      </w:r>
      <w:r w:rsidR="00D9577F" w:rsidRPr="00BC5299">
        <w:rPr>
          <w:rFonts w:hint="eastAsia"/>
          <w:color w:val="000000" w:themeColor="text1"/>
          <w:szCs w:val="28"/>
        </w:rPr>
        <w:t>(</w:t>
      </w:r>
      <w:r w:rsidR="00D9577F" w:rsidRPr="00BC5299">
        <w:rPr>
          <w:rFonts w:hint="eastAsia"/>
          <w:color w:val="000000" w:themeColor="text1"/>
          <w:szCs w:val="28"/>
        </w:rPr>
        <w:t>可聯絡的</w:t>
      </w:r>
      <w:proofErr w:type="gramStart"/>
      <w:r w:rsidR="00D9577F" w:rsidRPr="00BC5299">
        <w:rPr>
          <w:rFonts w:hint="eastAsia"/>
          <w:color w:val="000000" w:themeColor="text1"/>
          <w:szCs w:val="28"/>
        </w:rPr>
        <w:t>期間</w:t>
      </w:r>
      <w:r w:rsidR="00D9577F" w:rsidRPr="00BC5299">
        <w:rPr>
          <w:rFonts w:hint="eastAsia"/>
          <w:color w:val="000000" w:themeColor="text1"/>
          <w:szCs w:val="28"/>
        </w:rPr>
        <w:t>)</w:t>
      </w:r>
      <w:proofErr w:type="gramEnd"/>
      <w:r w:rsidR="00D9577F" w:rsidRPr="00BC5299">
        <w:rPr>
          <w:rFonts w:hint="eastAsia"/>
          <w:color w:val="000000" w:themeColor="text1"/>
          <w:szCs w:val="28"/>
        </w:rPr>
        <w:t>。</w:t>
      </w:r>
      <w:r w:rsidR="00D9577F" w:rsidRPr="00BC5299">
        <w:rPr>
          <w:rFonts w:hint="eastAsia"/>
          <w:color w:val="000000" w:themeColor="text1"/>
          <w:szCs w:val="28"/>
        </w:rPr>
        <w:t>name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>telecom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>address</w:t>
      </w:r>
      <w:r w:rsidR="00D9577F" w:rsidRPr="00BC5299">
        <w:rPr>
          <w:rFonts w:hint="eastAsia"/>
          <w:color w:val="000000" w:themeColor="text1"/>
          <w:szCs w:val="28"/>
        </w:rPr>
        <w:t>、</w:t>
      </w:r>
      <w:r w:rsidR="00D9577F" w:rsidRPr="00BC5299">
        <w:rPr>
          <w:rFonts w:hint="eastAsia"/>
          <w:color w:val="000000" w:themeColor="text1"/>
          <w:szCs w:val="28"/>
        </w:rPr>
        <w:t xml:space="preserve">gender </w:t>
      </w:r>
      <w:r w:rsidR="00D9577F" w:rsidRPr="00BC5299">
        <w:rPr>
          <w:rFonts w:hint="eastAsia"/>
          <w:color w:val="000000" w:themeColor="text1"/>
          <w:szCs w:val="28"/>
        </w:rPr>
        <w:t>可資料格式可參考</w:t>
      </w:r>
      <w:r w:rsidR="009A75C6" w:rsidRPr="00BC5299">
        <w:rPr>
          <w:rFonts w:hint="eastAsia"/>
          <w:color w:val="000000" w:themeColor="text1"/>
          <w:szCs w:val="28"/>
        </w:rPr>
        <w:t>上列</w:t>
      </w:r>
      <w:r w:rsidR="009A75C6" w:rsidRPr="00BC5299">
        <w:rPr>
          <w:rFonts w:hint="eastAsia"/>
          <w:color w:val="000000" w:themeColor="text1"/>
          <w:szCs w:val="28"/>
        </w:rPr>
        <w:t xml:space="preserve"> patient resource </w:t>
      </w:r>
      <w:r w:rsidR="009A75C6" w:rsidRPr="00BC5299">
        <w:rPr>
          <w:rFonts w:hint="eastAsia"/>
          <w:color w:val="000000" w:themeColor="text1"/>
          <w:szCs w:val="28"/>
        </w:rPr>
        <w:t>規範。其他建議使用欄位規格</w:t>
      </w:r>
      <w:r w:rsidR="009A75C6" w:rsidRPr="00BC5299">
        <w:rPr>
          <w:rFonts w:hint="eastAsia"/>
          <w:color w:val="000000" w:themeColor="text1"/>
          <w:szCs w:val="28"/>
        </w:rPr>
        <w:t>:</w:t>
      </w:r>
    </w:p>
    <w:p w:rsidR="00BC5299" w:rsidRDefault="009A75C6">
      <w:pPr>
        <w:ind w:leftChars="253" w:left="708"/>
        <w:rPr>
          <w:color w:val="000000" w:themeColor="text1"/>
          <w:szCs w:val="28"/>
        </w:rPr>
        <w:pPrChange w:id="316" w:author="Li-Hui Lee" w:date="2019-05-13T14:34:00Z">
          <w:pPr/>
        </w:pPrChange>
      </w:pPr>
      <w:r>
        <w:rPr>
          <w:rFonts w:hint="eastAsia"/>
          <w:color w:val="000000" w:themeColor="text1"/>
          <w:szCs w:val="28"/>
        </w:rPr>
        <w:t>13.1.</w:t>
      </w:r>
      <w:r w:rsidRPr="009A75C6">
        <w:rPr>
          <w:rFonts w:hint="eastAsia"/>
        </w:rPr>
        <w:t xml:space="preserve"> </w:t>
      </w:r>
      <w:r w:rsidRPr="009A75C6">
        <w:rPr>
          <w:rFonts w:hint="eastAsia"/>
          <w:color w:val="000000" w:themeColor="text1"/>
          <w:szCs w:val="28"/>
        </w:rPr>
        <w:t>relationship</w:t>
      </w:r>
      <w:del w:id="317" w:author="Li-Hui Lee" w:date="2019-05-13T13:58:00Z">
        <w:r w:rsidR="000630B3" w:rsidDel="00235623">
          <w:rPr>
            <w:rFonts w:hint="eastAsia"/>
            <w:color w:val="000000" w:themeColor="text1"/>
            <w:szCs w:val="28"/>
          </w:rPr>
          <w:delText>:</w:delText>
        </w:r>
      </w:del>
      <w:ins w:id="318" w:author="Li-Hui Lee" w:date="2019-05-13T13:58:00Z">
        <w:r w:rsidR="00235623">
          <w:rPr>
            <w:rFonts w:hint="eastAsia"/>
            <w:color w:val="000000" w:themeColor="text1"/>
            <w:szCs w:val="28"/>
          </w:rPr>
          <w:t>：</w:t>
        </w:r>
      </w:ins>
      <w:ins w:id="319" w:author="Li-Hui Lee" w:date="2019-05-13T13:57:00Z">
        <w:r w:rsidR="00235623">
          <w:rPr>
            <w:rFonts w:hint="eastAsia"/>
            <w:color w:val="000000" w:themeColor="text1"/>
            <w:szCs w:val="28"/>
          </w:rPr>
          <w:t>聯絡人</w:t>
        </w:r>
      </w:ins>
      <w:r w:rsidRPr="009A75C6">
        <w:rPr>
          <w:rFonts w:hint="eastAsia"/>
          <w:color w:val="000000" w:themeColor="text1"/>
          <w:szCs w:val="28"/>
        </w:rPr>
        <w:t>與病人之關係</w:t>
      </w:r>
      <w:r w:rsidR="000630B3">
        <w:rPr>
          <w:rFonts w:hint="eastAsia"/>
          <w:color w:val="000000" w:themeColor="text1"/>
          <w:szCs w:val="28"/>
        </w:rPr>
        <w:t>。</w:t>
      </w:r>
      <w:r w:rsidR="00D30C15" w:rsidRPr="00D30C15">
        <w:rPr>
          <w:rFonts w:hint="eastAsia"/>
          <w:color w:val="000000" w:themeColor="text1"/>
          <w:szCs w:val="28"/>
        </w:rPr>
        <w:t>數值個數</w:t>
      </w:r>
      <w:r w:rsidR="00D30C15" w:rsidRPr="00D30C15">
        <w:rPr>
          <w:rFonts w:hint="eastAsia"/>
          <w:color w:val="000000" w:themeColor="text1"/>
          <w:szCs w:val="28"/>
        </w:rPr>
        <w:t>(0</w:t>
      </w:r>
      <w:del w:id="320" w:author="Li-Hui Lee" w:date="2019-05-13T13:58:00Z">
        <w:r w:rsidR="00D30C15" w:rsidRPr="00D30C15" w:rsidDel="00235623">
          <w:rPr>
            <w:rFonts w:hint="eastAsia"/>
            <w:color w:val="000000" w:themeColor="text1"/>
            <w:szCs w:val="28"/>
          </w:rPr>
          <w:delText>-</w:delText>
        </w:r>
      </w:del>
      <w:ins w:id="321" w:author="Li-Hui Lee" w:date="2019-05-13T13:58:00Z">
        <w:r w:rsidR="00235623">
          <w:rPr>
            <w:rFonts w:hint="eastAsia"/>
            <w:color w:val="000000" w:themeColor="text1"/>
            <w:szCs w:val="28"/>
          </w:rPr>
          <w:t>…</w:t>
        </w:r>
      </w:ins>
      <w:r w:rsidR="000630B3">
        <w:rPr>
          <w:rFonts w:hint="eastAsia"/>
          <w:color w:val="000000" w:themeColor="text1"/>
          <w:szCs w:val="28"/>
        </w:rPr>
        <w:t>n</w:t>
      </w:r>
      <w:r w:rsidR="00D30C15" w:rsidRPr="00D30C15">
        <w:rPr>
          <w:rFonts w:hint="eastAsia"/>
          <w:color w:val="000000" w:themeColor="text1"/>
          <w:szCs w:val="28"/>
        </w:rPr>
        <w:t>)</w:t>
      </w:r>
      <w:r w:rsidR="00D30C15" w:rsidRPr="00D30C15">
        <w:rPr>
          <w:rFonts w:hint="eastAsia"/>
          <w:color w:val="000000" w:themeColor="text1"/>
          <w:szCs w:val="28"/>
        </w:rPr>
        <w:t>，可不提供，或</w:t>
      </w:r>
      <w:r w:rsidR="000630B3">
        <w:rPr>
          <w:rFonts w:hint="eastAsia"/>
          <w:color w:val="000000" w:themeColor="text1"/>
          <w:szCs w:val="28"/>
        </w:rPr>
        <w:t>紀錄關係代碼。</w:t>
      </w:r>
      <w:r w:rsidR="00BC5299">
        <w:rPr>
          <w:rFonts w:hint="eastAsia"/>
          <w:color w:val="000000" w:themeColor="text1"/>
          <w:szCs w:val="28"/>
        </w:rPr>
        <w:t>可能針對某些健康醫療照護，如手術同意、</w:t>
      </w:r>
      <w:r w:rsidR="00BC5299" w:rsidRPr="00BC5299">
        <w:rPr>
          <w:rFonts w:hint="eastAsia"/>
          <w:color w:val="000000" w:themeColor="text1"/>
          <w:szCs w:val="28"/>
        </w:rPr>
        <w:t>醫療費用</w:t>
      </w:r>
      <w:r w:rsidR="00BC5299">
        <w:rPr>
          <w:rFonts w:hint="eastAsia"/>
          <w:color w:val="000000" w:themeColor="text1"/>
          <w:szCs w:val="28"/>
        </w:rPr>
        <w:t>處裡、照護服務、保險申請及給付等，會有不同之聯絡對象。關係代碼需進</w:t>
      </w:r>
      <w:r w:rsidR="00BC5299">
        <w:rPr>
          <w:rFonts w:hint="eastAsia"/>
          <w:color w:val="000000" w:themeColor="text1"/>
          <w:szCs w:val="28"/>
        </w:rPr>
        <w:lastRenderedPageBreak/>
        <w:t>一步增修確認。</w:t>
      </w:r>
    </w:p>
    <w:p w:rsidR="00491CE1" w:rsidDel="000A04BB" w:rsidRDefault="00491CE1">
      <w:pPr>
        <w:ind w:leftChars="253" w:left="708"/>
        <w:rPr>
          <w:del w:id="322" w:author="Li-Hui Lee" w:date="2019-05-13T14:38:00Z"/>
          <w:color w:val="000000" w:themeColor="text1"/>
          <w:szCs w:val="28"/>
        </w:rPr>
        <w:pPrChange w:id="323" w:author="Li-Hui Lee" w:date="2019-05-13T14:34:00Z">
          <w:pPr/>
        </w:pPrChange>
      </w:pPr>
      <w:r w:rsidRPr="00491CE1">
        <w:rPr>
          <w:rFonts w:hint="eastAsia"/>
          <w:color w:val="000000" w:themeColor="text1"/>
          <w:szCs w:val="28"/>
        </w:rPr>
        <w:t>relationship</w:t>
      </w:r>
      <w:r w:rsidRPr="00491CE1">
        <w:rPr>
          <w:rFonts w:hint="eastAsia"/>
          <w:color w:val="000000" w:themeColor="text1"/>
          <w:szCs w:val="28"/>
        </w:rPr>
        <w:t>現行關係代碼參考</w:t>
      </w:r>
      <w:r>
        <w:rPr>
          <w:rFonts w:hint="eastAsia"/>
          <w:color w:val="000000" w:themeColor="text1"/>
          <w:szCs w:val="28"/>
        </w:rPr>
        <w:t>:</w:t>
      </w:r>
    </w:p>
    <w:p w:rsidR="00491CE1" w:rsidDel="00207C08" w:rsidRDefault="00491CE1">
      <w:pPr>
        <w:ind w:leftChars="253" w:left="708"/>
        <w:rPr>
          <w:del w:id="324" w:author="Li-Hui Lee" w:date="2019-05-13T14:39:00Z"/>
          <w:color w:val="000000" w:themeColor="text1"/>
          <w:szCs w:val="28"/>
        </w:rPr>
        <w:pPrChange w:id="325" w:author="Li-Hui Lee" w:date="2019-05-13T14:34:00Z">
          <w:pPr/>
        </w:pPrChange>
      </w:pPr>
      <w:r w:rsidRPr="00491CE1">
        <w:rPr>
          <w:rFonts w:hint="eastAsia"/>
          <w:color w:val="000000" w:themeColor="text1"/>
          <w:szCs w:val="28"/>
        </w:rPr>
        <w:t>https://www.hl7.org/fhir/patient-definitions.html#Patient.contact.relationship</w:t>
      </w:r>
    </w:p>
    <w:p w:rsidR="00491CE1" w:rsidRDefault="00491CE1">
      <w:pPr>
        <w:ind w:leftChars="253" w:left="708"/>
        <w:rPr>
          <w:color w:val="000000" w:themeColor="text1"/>
          <w:szCs w:val="28"/>
        </w:rPr>
        <w:pPrChange w:id="326" w:author="Li-Hui Lee" w:date="2019-05-13T14:34:00Z">
          <w:pPr/>
        </w:pPrChange>
      </w:pPr>
    </w:p>
    <w:p w:rsidR="00491CE1" w:rsidRPr="005F6B3D" w:rsidDel="00E9694D" w:rsidRDefault="00BC5299">
      <w:pPr>
        <w:ind w:leftChars="253" w:left="708"/>
        <w:rPr>
          <w:del w:id="327" w:author="Li-Hui Lee" w:date="2019-05-13T14:34:00Z"/>
          <w:rFonts w:asciiTheme="majorHAnsi" w:hAnsiTheme="majorHAnsi" w:cstheme="majorHAnsi"/>
          <w:szCs w:val="28"/>
          <w:bdr w:val="single" w:sz="4" w:space="0" w:color="auto"/>
          <w:rPrChange w:id="328" w:author="Li-Hui Lee" w:date="2019-05-13T14:40:00Z">
            <w:rPr>
              <w:del w:id="329" w:author="Li-Hui Lee" w:date="2019-05-13T14:34:00Z"/>
              <w:color w:val="000000" w:themeColor="text1"/>
              <w:szCs w:val="28"/>
            </w:rPr>
          </w:rPrChange>
        </w:rPr>
        <w:pPrChange w:id="330" w:author="Li-Hui Lee" w:date="2019-05-13T14:34:00Z">
          <w:pPr/>
        </w:pPrChange>
      </w:pPr>
      <w:r>
        <w:rPr>
          <w:rFonts w:hint="eastAsia"/>
          <w:color w:val="000000" w:themeColor="text1"/>
          <w:szCs w:val="28"/>
        </w:rPr>
        <w:t>13.2. organization</w:t>
      </w:r>
      <w:ins w:id="331" w:author="Li-Hui Lee" w:date="2019-05-13T13:58:00Z">
        <w:r w:rsidR="00235623">
          <w:rPr>
            <w:rFonts w:hint="eastAsia"/>
            <w:color w:val="000000" w:themeColor="text1"/>
            <w:szCs w:val="28"/>
          </w:rPr>
          <w:t>：</w:t>
        </w:r>
      </w:ins>
      <w:del w:id="332" w:author="Li-Hui Lee" w:date="2019-05-13T13:58:00Z">
        <w:r w:rsidDel="00235623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333" w:author="Li-Hui Lee" w:date="2019-05-13T13:57:00Z">
        <w:r w:rsidR="00235623">
          <w:rPr>
            <w:rFonts w:hint="eastAsia"/>
            <w:color w:val="000000" w:themeColor="text1"/>
            <w:szCs w:val="28"/>
          </w:rPr>
          <w:t>病人之</w:t>
        </w:r>
      </w:ins>
      <w:r w:rsidRPr="00BC5299">
        <w:rPr>
          <w:rFonts w:hint="eastAsia"/>
          <w:color w:val="000000" w:themeColor="text1"/>
          <w:szCs w:val="28"/>
        </w:rPr>
        <w:t>聯絡人</w:t>
      </w:r>
      <w:del w:id="334" w:author="Li-Hui Lee" w:date="2019-05-13T13:57:00Z">
        <w:r w:rsidRPr="00BC5299" w:rsidDel="00235623">
          <w:rPr>
            <w:rFonts w:hint="eastAsia"/>
            <w:color w:val="000000" w:themeColor="text1"/>
            <w:szCs w:val="28"/>
          </w:rPr>
          <w:delText>員</w:delText>
        </w:r>
      </w:del>
      <w:r w:rsidRPr="00BC5299">
        <w:rPr>
          <w:rFonts w:hint="eastAsia"/>
          <w:color w:val="000000" w:themeColor="text1"/>
          <w:szCs w:val="28"/>
        </w:rPr>
        <w:t>所屬組織</w:t>
      </w:r>
      <w:ins w:id="335" w:author="Li-Hui Lee" w:date="2019-05-13T13:58:00Z">
        <w:r w:rsidR="00235623">
          <w:rPr>
            <w:rFonts w:hint="eastAsia"/>
            <w:color w:val="000000" w:themeColor="text1"/>
            <w:szCs w:val="28"/>
          </w:rPr>
          <w:t>。</w:t>
        </w:r>
      </w:ins>
      <w:del w:id="336" w:author="Li-Hui Lee" w:date="2019-05-13T13:58:00Z">
        <w:r w:rsidDel="00235623">
          <w:rPr>
            <w:rFonts w:hint="eastAsia"/>
            <w:color w:val="000000" w:themeColor="text1"/>
            <w:szCs w:val="28"/>
          </w:rPr>
          <w:delText>，</w:delText>
        </w:r>
      </w:del>
      <w:r w:rsidRPr="00BC5299">
        <w:rPr>
          <w:rFonts w:hint="eastAsia"/>
          <w:color w:val="000000" w:themeColor="text1"/>
          <w:szCs w:val="28"/>
        </w:rPr>
        <w:t>數值個數</w:t>
      </w:r>
      <w:r w:rsidRPr="00BC5299">
        <w:rPr>
          <w:rFonts w:hint="eastAsia"/>
          <w:color w:val="000000" w:themeColor="text1"/>
          <w:szCs w:val="28"/>
        </w:rPr>
        <w:t>(0</w:t>
      </w:r>
      <w:del w:id="337" w:author="Li-Hui Lee" w:date="2019-05-13T13:56:00Z">
        <w:r w:rsidRPr="00BC5299" w:rsidDel="00F57B5F">
          <w:rPr>
            <w:rFonts w:hint="eastAsia"/>
            <w:color w:val="000000" w:themeColor="text1"/>
            <w:szCs w:val="28"/>
          </w:rPr>
          <w:delText>-</w:delText>
        </w:r>
      </w:del>
      <w:ins w:id="338" w:author="Li-Hui Lee" w:date="2019-05-13T13:56:00Z">
        <w:r w:rsidR="00F57B5F">
          <w:rPr>
            <w:rFonts w:hint="eastAsia"/>
            <w:color w:val="000000" w:themeColor="text1"/>
            <w:szCs w:val="28"/>
          </w:rPr>
          <w:t>…</w:t>
        </w:r>
      </w:ins>
      <w:r>
        <w:rPr>
          <w:rFonts w:hint="eastAsia"/>
          <w:color w:val="000000" w:themeColor="text1"/>
          <w:szCs w:val="28"/>
        </w:rPr>
        <w:t>1</w:t>
      </w:r>
      <w:r w:rsidRPr="00BC5299">
        <w:rPr>
          <w:rFonts w:hint="eastAsia"/>
          <w:color w:val="000000" w:themeColor="text1"/>
          <w:szCs w:val="28"/>
        </w:rPr>
        <w:t>)</w:t>
      </w:r>
      <w:r w:rsidRPr="00BC5299">
        <w:rPr>
          <w:rFonts w:hint="eastAsia"/>
          <w:color w:val="000000" w:themeColor="text1"/>
          <w:szCs w:val="28"/>
        </w:rPr>
        <w:t>，可不提供，或</w:t>
      </w:r>
      <w:r>
        <w:rPr>
          <w:rFonts w:hint="eastAsia"/>
          <w:color w:val="000000" w:themeColor="text1"/>
          <w:szCs w:val="28"/>
        </w:rPr>
        <w:t>參考所屬組織</w:t>
      </w:r>
      <w:r w:rsidRPr="00BC5299">
        <w:rPr>
          <w:rFonts w:hint="eastAsia"/>
          <w:color w:val="000000" w:themeColor="text1"/>
          <w:szCs w:val="28"/>
        </w:rPr>
        <w:t>。</w:t>
      </w:r>
      <w:r>
        <w:rPr>
          <w:rFonts w:hint="eastAsia"/>
          <w:color w:val="000000" w:themeColor="text1"/>
          <w:szCs w:val="28"/>
        </w:rPr>
        <w:t>大型組織建議建</w:t>
      </w: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339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立</w:t>
      </w:r>
      <w:r w:rsidR="00491CE1" w:rsidRPr="005F6B3D">
        <w:rPr>
          <w:rFonts w:asciiTheme="majorHAnsi" w:hAnsiTheme="majorHAnsi" w:cstheme="majorHAnsi" w:hint="eastAsia"/>
          <w:color w:val="000000" w:themeColor="text1"/>
          <w:szCs w:val="28"/>
          <w:rPrChange w:id="340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分層組織架構，病人通常連結</w:t>
      </w: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341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到基層之聯絡組織與人員。</w:t>
      </w:r>
      <w:ins w:id="342" w:author="Li-Hui Lee" w:date="2019-05-13T14:34:00Z">
        <w:r w:rsidR="00E9694D" w:rsidRPr="005F6B3D">
          <w:rPr>
            <w:rFonts w:asciiTheme="majorHAnsi" w:hAnsiTheme="majorHAnsi" w:cstheme="majorHAnsi"/>
            <w:color w:val="000000" w:themeColor="text1"/>
            <w:szCs w:val="28"/>
            <w:rPrChange w:id="343" w:author="Li-Hui Lee" w:date="2019-05-13T14:40:00Z">
              <w:rPr>
                <w:color w:val="000000" w:themeColor="text1"/>
                <w:szCs w:val="28"/>
              </w:rPr>
            </w:rPrChange>
          </w:rPr>
          <w:br/>
        </w:r>
      </w:ins>
    </w:p>
    <w:p w:rsidR="00BC5299" w:rsidRPr="005F6B3D" w:rsidDel="00E9694D" w:rsidRDefault="00491CE1">
      <w:pPr>
        <w:ind w:leftChars="253" w:left="708"/>
        <w:rPr>
          <w:del w:id="344" w:author="Li-Hui Lee" w:date="2019-05-13T14:34:00Z"/>
          <w:rFonts w:asciiTheme="majorHAnsi" w:hAnsiTheme="majorHAnsi" w:cstheme="majorHAnsi"/>
          <w:szCs w:val="28"/>
          <w:bdr w:val="single" w:sz="4" w:space="0" w:color="auto"/>
          <w:rPrChange w:id="345" w:author="Li-Hui Lee" w:date="2019-05-13T14:40:00Z">
            <w:rPr>
              <w:del w:id="346" w:author="Li-Hui Lee" w:date="2019-05-13T14:34:00Z"/>
              <w:color w:val="000000" w:themeColor="text1"/>
              <w:szCs w:val="28"/>
            </w:rPr>
          </w:rPrChange>
        </w:rPr>
        <w:pPrChange w:id="347" w:author="Li-Hui Lee" w:date="2019-05-13T14:34:00Z">
          <w:pPr/>
        </w:pPrChange>
      </w:pPr>
      <w:del w:id="348" w:author="Li-Hui Lee" w:date="2019-05-13T14:33:00Z">
        <w:r w:rsidRPr="005F6B3D" w:rsidDel="00E9694D">
          <w:rPr>
            <w:rFonts w:asciiTheme="majorHAnsi" w:hAnsiTheme="majorHAnsi" w:cstheme="majorHAnsi" w:hint="eastAsia"/>
            <w:szCs w:val="28"/>
            <w:bdr w:val="single" w:sz="4" w:space="0" w:color="auto"/>
            <w:rPrChange w:id="349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RDefault="00491CE1">
      <w:pPr>
        <w:ind w:leftChars="253" w:left="708"/>
        <w:rPr>
          <w:rFonts w:asciiTheme="majorHAnsi" w:hAnsiTheme="majorHAnsi" w:cstheme="majorHAnsi"/>
          <w:color w:val="000000" w:themeColor="text1"/>
          <w:szCs w:val="28"/>
          <w:rPrChange w:id="350" w:author="Li-Hui Lee" w:date="2019-05-13T14:40:00Z">
            <w:rPr>
              <w:color w:val="000000" w:themeColor="text1"/>
              <w:szCs w:val="28"/>
            </w:rPr>
          </w:rPrChange>
        </w:rPr>
        <w:pPrChange w:id="351" w:author="Li-Hui Lee" w:date="2019-05-13T14:34:00Z">
          <w:pPr/>
        </w:pPrChange>
      </w:pPr>
      <w:r w:rsidRPr="005F6B3D">
        <w:rPr>
          <w:rFonts w:asciiTheme="majorHAnsi" w:hAnsiTheme="majorHAnsi" w:cstheme="majorHAnsi" w:hint="eastAsia"/>
          <w:szCs w:val="28"/>
          <w:bdr w:val="single" w:sz="4" w:space="0" w:color="auto"/>
          <w:rPrChange w:id="352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議題</w:t>
      </w: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353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：</w:t>
      </w:r>
    </w:p>
    <w:p w:rsidR="00491CE1" w:rsidRPr="005F6B3D" w:rsidRDefault="00491CE1">
      <w:pPr>
        <w:pStyle w:val="a5"/>
        <w:numPr>
          <w:ilvl w:val="0"/>
          <w:numId w:val="44"/>
        </w:numPr>
        <w:ind w:leftChars="0" w:hanging="109"/>
        <w:rPr>
          <w:rFonts w:asciiTheme="majorHAnsi" w:hAnsiTheme="majorHAnsi" w:cstheme="majorHAnsi"/>
          <w:color w:val="000000" w:themeColor="text1"/>
          <w:szCs w:val="28"/>
          <w:rPrChange w:id="354" w:author="Li-Hui Lee" w:date="2019-05-13T14:40:00Z">
            <w:rPr>
              <w:color w:val="000000" w:themeColor="text1"/>
              <w:szCs w:val="28"/>
            </w:rPr>
          </w:rPrChange>
        </w:rPr>
        <w:pPrChange w:id="355" w:author="Li-Hui Lee" w:date="2019-05-13T14:33:00Z">
          <w:pPr>
            <w:pStyle w:val="a5"/>
            <w:numPr>
              <w:numId w:val="39"/>
            </w:numPr>
            <w:ind w:leftChars="0" w:hanging="480"/>
          </w:pPr>
        </w:pPrChange>
      </w:pPr>
      <w:del w:id="356" w:author="Li-Hui Lee" w:date="2019-05-13T13:56:00Z">
        <w:r w:rsidRPr="005F6B3D" w:rsidDel="00F57B5F">
          <w:rPr>
            <w:rFonts w:asciiTheme="majorHAnsi" w:hAnsiTheme="majorHAnsi" w:cstheme="majorHAnsi"/>
            <w:color w:val="000000" w:themeColor="text1"/>
            <w:szCs w:val="28"/>
            <w:rPrChange w:id="357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358" w:author="Li-Hui Lee" w:date="2019-05-13T13:56:00Z">
        <w:r w:rsidR="00F57B5F" w:rsidRPr="005F6B3D">
          <w:rPr>
            <w:rFonts w:asciiTheme="majorHAnsi" w:hAnsiTheme="majorHAnsi" w:cstheme="majorHAnsi"/>
            <w:color w:val="000000" w:themeColor="text1"/>
            <w:szCs w:val="28"/>
            <w:rPrChange w:id="359" w:author="Li-Hui Lee" w:date="2019-05-13T14:40:00Z">
              <w:rPr>
                <w:color w:val="000000" w:themeColor="text1"/>
                <w:szCs w:val="28"/>
              </w:rPr>
            </w:rPrChange>
          </w:rPr>
          <w:t xml:space="preserve">relationship </w:t>
        </w:r>
      </w:ins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360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的代碼及其中文說明須進一步確認</w:t>
      </w:r>
      <w:r w:rsidRPr="005F6B3D">
        <w:rPr>
          <w:rFonts w:asciiTheme="majorHAnsi" w:hAnsiTheme="majorHAnsi" w:cstheme="majorHAnsi"/>
          <w:color w:val="000000" w:themeColor="text1"/>
          <w:szCs w:val="28"/>
          <w:rPrChange w:id="361" w:author="Li-Hui Lee" w:date="2019-05-13T14:40:00Z">
            <w:rPr>
              <w:color w:val="000000" w:themeColor="text1"/>
              <w:szCs w:val="28"/>
            </w:rPr>
          </w:rPrChange>
        </w:rPr>
        <w:tab/>
      </w:r>
    </w:p>
    <w:p w:rsidR="0019531E" w:rsidRDefault="00491CE1">
      <w:pPr>
        <w:pStyle w:val="a5"/>
        <w:numPr>
          <w:ilvl w:val="0"/>
          <w:numId w:val="44"/>
        </w:numPr>
        <w:ind w:leftChars="0" w:hanging="109"/>
        <w:rPr>
          <w:color w:val="000000" w:themeColor="text1"/>
          <w:szCs w:val="28"/>
        </w:rPr>
        <w:pPrChange w:id="362" w:author="Li-Hui Lee" w:date="2019-05-13T14:33:00Z">
          <w:pPr>
            <w:pStyle w:val="a5"/>
            <w:numPr>
              <w:numId w:val="39"/>
            </w:numPr>
            <w:ind w:leftChars="0" w:hanging="480"/>
          </w:pPr>
        </w:pPrChange>
      </w:pPr>
      <w:r w:rsidRPr="005F6B3D">
        <w:rPr>
          <w:rFonts w:asciiTheme="majorHAnsi" w:hAnsiTheme="majorHAnsi" w:cstheme="majorHAnsi" w:hint="eastAsia"/>
          <w:color w:val="000000" w:themeColor="text1"/>
          <w:szCs w:val="28"/>
          <w:rPrChange w:id="363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考慮上班及排班，醫療照護組織及人員的服務時間，</w:t>
      </w:r>
      <w:r w:rsidR="00D46FD7" w:rsidRPr="005F6B3D">
        <w:rPr>
          <w:rFonts w:asciiTheme="majorHAnsi" w:hAnsiTheme="majorHAnsi" w:cstheme="majorHAnsi" w:hint="eastAsia"/>
          <w:color w:val="000000" w:themeColor="text1"/>
          <w:szCs w:val="28"/>
          <w:rPrChange w:id="364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無法以</w:t>
      </w:r>
      <w:r w:rsidR="00D46FD7" w:rsidRPr="005F6B3D">
        <w:rPr>
          <w:rFonts w:asciiTheme="majorHAnsi" w:hAnsiTheme="majorHAnsi" w:cstheme="majorHAnsi"/>
          <w:color w:val="000000" w:themeColor="text1"/>
          <w:szCs w:val="28"/>
          <w:rPrChange w:id="365" w:author="Li-Hui Lee" w:date="2019-05-13T14:40:00Z">
            <w:rPr>
              <w:color w:val="000000" w:themeColor="text1"/>
              <w:szCs w:val="28"/>
            </w:rPr>
          </w:rPrChange>
        </w:rPr>
        <w:t xml:space="preserve">period </w:t>
      </w:r>
      <w:r w:rsidR="00D46FD7" w:rsidRPr="005F6B3D">
        <w:rPr>
          <w:rFonts w:asciiTheme="majorHAnsi" w:hAnsiTheme="majorHAnsi" w:cstheme="majorHAnsi" w:hint="eastAsia"/>
          <w:color w:val="000000" w:themeColor="text1"/>
          <w:szCs w:val="28"/>
          <w:rPrChange w:id="366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開始及結束時間表示。</w:t>
      </w:r>
      <w:r w:rsidR="0019531E" w:rsidRPr="005F6B3D">
        <w:rPr>
          <w:rFonts w:asciiTheme="majorHAnsi" w:hAnsiTheme="majorHAnsi" w:cstheme="majorHAnsi" w:hint="eastAsia"/>
          <w:color w:val="000000" w:themeColor="text1"/>
          <w:szCs w:val="28"/>
          <w:rPrChange w:id="367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醫療照護人員的</w:t>
      </w:r>
      <w:r w:rsidR="0019531E" w:rsidRPr="0019531E">
        <w:rPr>
          <w:rFonts w:hint="eastAsia"/>
          <w:color w:val="000000" w:themeColor="text1"/>
          <w:szCs w:val="28"/>
        </w:rPr>
        <w:t>服務時間需另外的方式提供。</w:t>
      </w:r>
    </w:p>
    <w:p w:rsidR="0019531E" w:rsidRPr="0019531E" w:rsidRDefault="0019531E" w:rsidP="0019531E">
      <w:pPr>
        <w:rPr>
          <w:color w:val="000000" w:themeColor="text1"/>
          <w:szCs w:val="28"/>
        </w:rPr>
      </w:pPr>
    </w:p>
    <w:p w:rsidR="002B5ADA" w:rsidRPr="0054473F" w:rsidRDefault="0019531E" w:rsidP="002B5ADA">
      <w:pPr>
        <w:pStyle w:val="a5"/>
        <w:numPr>
          <w:ilvl w:val="0"/>
          <w:numId w:val="19"/>
        </w:numPr>
        <w:ind w:leftChars="0"/>
        <w:rPr>
          <w:rFonts w:ascii="標楷體" w:eastAsia="標楷體" w:hAnsi="標楷體"/>
          <w:color w:val="000000" w:themeColor="text1"/>
          <w:szCs w:val="28"/>
        </w:rPr>
      </w:pPr>
      <w:del w:id="368" w:author="Li-Hui Lee" w:date="2019-05-13T13:56:00Z">
        <w:r w:rsidRPr="00B869FF" w:rsidDel="00F57B5F">
          <w:rPr>
            <w:color w:val="000000" w:themeColor="text1"/>
            <w:szCs w:val="28"/>
          </w:rPr>
          <w:delText>C</w:delText>
        </w:r>
        <w:r w:rsidR="00A27A05" w:rsidRPr="00B869FF" w:rsidDel="00F57B5F">
          <w:rPr>
            <w:color w:val="000000" w:themeColor="text1"/>
            <w:szCs w:val="28"/>
          </w:rPr>
          <w:delText>ommunication</w:delText>
        </w:r>
      </w:del>
      <w:ins w:id="369" w:author="Li-Hui Lee" w:date="2019-05-13T13:56:00Z">
        <w:r w:rsidR="00F57B5F">
          <w:rPr>
            <w:color w:val="000000" w:themeColor="text1"/>
            <w:szCs w:val="28"/>
          </w:rPr>
          <w:t>c</w:t>
        </w:r>
        <w:r w:rsidR="00F57B5F" w:rsidRPr="00B869FF">
          <w:rPr>
            <w:color w:val="000000" w:themeColor="text1"/>
            <w:szCs w:val="28"/>
          </w:rPr>
          <w:t>ommunication</w:t>
        </w:r>
      </w:ins>
      <w:del w:id="370" w:author="Li-Hui Lee" w:date="2019-05-13T13:56:00Z">
        <w:r w:rsidDel="00F57B5F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F57B5F">
          <w:rPr>
            <w:color w:val="000000" w:themeColor="text1"/>
            <w:szCs w:val="28"/>
          </w:rPr>
          <w:delText xml:space="preserve"> </w:delText>
        </w:r>
      </w:del>
      <w:ins w:id="371" w:author="Li-Hui Lee" w:date="2019-05-13T13:56:00Z">
        <w:r w:rsidR="00F57B5F">
          <w:rPr>
            <w:rFonts w:hint="eastAsia"/>
            <w:color w:val="000000" w:themeColor="text1"/>
            <w:szCs w:val="28"/>
          </w:rPr>
          <w:t>：</w:t>
        </w:r>
      </w:ins>
      <w:r w:rsidRPr="0019531E">
        <w:rPr>
          <w:rFonts w:hint="eastAsia"/>
          <w:color w:val="000000" w:themeColor="text1"/>
          <w:szCs w:val="28"/>
        </w:rPr>
        <w:t>病人</w:t>
      </w:r>
      <w:r w:rsidR="00E41D1D">
        <w:rPr>
          <w:rFonts w:hint="eastAsia"/>
          <w:color w:val="000000" w:themeColor="text1"/>
          <w:szCs w:val="28"/>
        </w:rPr>
        <w:t>可用的溝通語言種類</w:t>
      </w:r>
      <w:r w:rsidRPr="0019531E">
        <w:rPr>
          <w:rFonts w:hint="eastAsia"/>
          <w:color w:val="000000" w:themeColor="text1"/>
          <w:szCs w:val="28"/>
        </w:rPr>
        <w:t>。數值個數</w:t>
      </w:r>
      <w:r w:rsidRPr="0019531E">
        <w:rPr>
          <w:rFonts w:hint="eastAsia"/>
          <w:color w:val="000000" w:themeColor="text1"/>
          <w:szCs w:val="28"/>
        </w:rPr>
        <w:t>(0</w:t>
      </w:r>
      <w:del w:id="372" w:author="Li-Hui Lee" w:date="2019-05-13T13:56:00Z">
        <w:r w:rsidRPr="0019531E" w:rsidDel="00F57B5F">
          <w:rPr>
            <w:rFonts w:hint="eastAsia"/>
            <w:color w:val="000000" w:themeColor="text1"/>
            <w:szCs w:val="28"/>
          </w:rPr>
          <w:delText>-</w:delText>
        </w:r>
      </w:del>
      <w:ins w:id="373" w:author="Li-Hui Lee" w:date="2019-05-13T13:56:00Z">
        <w:r w:rsidR="00F57B5F">
          <w:rPr>
            <w:rFonts w:hint="eastAsia"/>
            <w:color w:val="000000" w:themeColor="text1"/>
            <w:szCs w:val="28"/>
          </w:rPr>
          <w:t>…</w:t>
        </w:r>
      </w:ins>
      <w:r w:rsidRPr="0019531E">
        <w:rPr>
          <w:rFonts w:hint="eastAsia"/>
          <w:color w:val="000000" w:themeColor="text1"/>
          <w:szCs w:val="28"/>
        </w:rPr>
        <w:t>n)</w:t>
      </w:r>
      <w:r w:rsidRPr="0019531E">
        <w:rPr>
          <w:rFonts w:hint="eastAsia"/>
          <w:color w:val="000000" w:themeColor="text1"/>
          <w:szCs w:val="28"/>
        </w:rPr>
        <w:t>，可不提供，</w:t>
      </w:r>
      <w:r w:rsidR="00A076EE" w:rsidRPr="00A076EE">
        <w:rPr>
          <w:rFonts w:hint="eastAsia"/>
          <w:color w:val="000000" w:themeColor="text1"/>
          <w:szCs w:val="28"/>
        </w:rPr>
        <w:t>或</w:t>
      </w:r>
      <w:r w:rsidR="00A076EE">
        <w:rPr>
          <w:rFonts w:hint="eastAsia"/>
          <w:color w:val="000000" w:themeColor="text1"/>
          <w:szCs w:val="28"/>
        </w:rPr>
        <w:t>提供病人可溝通之語言。</w:t>
      </w:r>
      <w:del w:id="374" w:author="Li-Hui Lee" w:date="2019-05-13T13:58:00Z">
        <w:r w:rsidR="00A076EE" w:rsidDel="00235623">
          <w:rPr>
            <w:rFonts w:hint="eastAsia"/>
            <w:color w:val="000000" w:themeColor="text1"/>
            <w:szCs w:val="28"/>
          </w:rPr>
          <w:delText xml:space="preserve"> </w:delText>
        </w:r>
      </w:del>
      <w:r w:rsidR="0054473F">
        <w:rPr>
          <w:rFonts w:hint="eastAsia"/>
          <w:color w:val="000000" w:themeColor="text1"/>
          <w:szCs w:val="28"/>
        </w:rPr>
        <w:t>在多語系國家，提供此資訊，可利於安排病人就醫。</w:t>
      </w:r>
      <w:r w:rsidR="00A076EE">
        <w:rPr>
          <w:rFonts w:hint="eastAsia"/>
          <w:color w:val="000000" w:themeColor="text1"/>
          <w:szCs w:val="28"/>
        </w:rPr>
        <w:t>當病人身處異地，或僅熟悉特殊母語，而不熟當地官方語言，</w:t>
      </w:r>
      <w:r w:rsidR="0054473F">
        <w:rPr>
          <w:rFonts w:hint="eastAsia"/>
          <w:color w:val="000000" w:themeColor="text1"/>
          <w:szCs w:val="28"/>
        </w:rPr>
        <w:t>亦</w:t>
      </w:r>
      <w:r w:rsidR="00A076EE">
        <w:rPr>
          <w:rFonts w:hint="eastAsia"/>
          <w:color w:val="000000" w:themeColor="text1"/>
          <w:szCs w:val="28"/>
        </w:rPr>
        <w:t>可用此欄位特別註記說明</w:t>
      </w:r>
      <w:r w:rsidR="002B5ADA">
        <w:rPr>
          <w:rFonts w:hint="eastAsia"/>
          <w:color w:val="000000" w:themeColor="text1"/>
          <w:szCs w:val="28"/>
        </w:rPr>
        <w:t>。以利病患就醫時，確認或安排翻譯人員。</w:t>
      </w:r>
      <w:del w:id="375" w:author="Li-Hui Lee" w:date="2019-05-13T13:56:00Z">
        <w:r w:rsidR="002B5ADA" w:rsidRPr="005F6B3D" w:rsidDel="00F57B5F">
          <w:rPr>
            <w:rFonts w:asciiTheme="majorHAnsi" w:hAnsiTheme="majorHAnsi" w:cstheme="majorHAnsi"/>
            <w:color w:val="000000" w:themeColor="text1"/>
            <w:szCs w:val="28"/>
            <w:rPrChange w:id="376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377" w:author="Li-Hui Lee" w:date="2019-05-13T13:56:00Z">
        <w:r w:rsidR="00F57B5F" w:rsidRPr="005F6B3D">
          <w:rPr>
            <w:rFonts w:asciiTheme="majorHAnsi" w:hAnsiTheme="majorHAnsi" w:cstheme="majorHAnsi"/>
            <w:color w:val="000000" w:themeColor="text1"/>
            <w:szCs w:val="28"/>
            <w:rPrChange w:id="378" w:author="Li-Hui Lee" w:date="2019-05-13T14:40:00Z">
              <w:rPr>
                <w:color w:val="000000" w:themeColor="text1"/>
                <w:szCs w:val="28"/>
              </w:rPr>
            </w:rPrChange>
          </w:rPr>
          <w:t xml:space="preserve">communication </w:t>
        </w:r>
      </w:ins>
      <w:r w:rsidR="002B5ADA" w:rsidRPr="005F6B3D">
        <w:rPr>
          <w:rFonts w:asciiTheme="majorHAnsi" w:hAnsiTheme="majorHAnsi" w:cstheme="majorHAnsi" w:hint="eastAsia"/>
          <w:color w:val="000000" w:themeColor="text1"/>
          <w:szCs w:val="28"/>
          <w:rPrChange w:id="379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可</w:t>
      </w:r>
      <w:r w:rsidR="00A076EE" w:rsidRPr="005F6B3D">
        <w:rPr>
          <w:rFonts w:asciiTheme="majorHAnsi" w:hAnsiTheme="majorHAnsi" w:cstheme="majorHAnsi" w:hint="eastAsia"/>
          <w:color w:val="000000" w:themeColor="text1"/>
          <w:szCs w:val="28"/>
          <w:rPrChange w:id="380" w:author="Li-Hui Lee" w:date="2019-05-13T14:40:00Z">
            <w:rPr>
              <w:rFonts w:hint="eastAsia"/>
              <w:color w:val="000000" w:themeColor="text1"/>
              <w:szCs w:val="28"/>
            </w:rPr>
          </w:rPrChange>
        </w:rPr>
        <w:t>包含以下子欄位</w:t>
      </w:r>
      <w:r w:rsidR="00A076EE" w:rsidRPr="005F6B3D">
        <w:rPr>
          <w:rFonts w:asciiTheme="majorHAnsi" w:hAnsiTheme="majorHAnsi" w:cstheme="majorHAnsi"/>
          <w:color w:val="000000" w:themeColor="text1"/>
          <w:szCs w:val="28"/>
          <w:rPrChange w:id="381" w:author="Li-Hui Lee" w:date="2019-05-13T14:40:00Z">
            <w:rPr>
              <w:color w:val="000000" w:themeColor="text1"/>
              <w:szCs w:val="28"/>
            </w:rPr>
          </w:rPrChange>
        </w:rPr>
        <w:t>:</w:t>
      </w:r>
      <w:r w:rsidR="002B5ADA" w:rsidRPr="005F6B3D">
        <w:rPr>
          <w:rFonts w:asciiTheme="majorHAnsi" w:hAnsiTheme="majorHAnsi" w:cstheme="majorHAnsi"/>
          <w:color w:val="000000" w:themeColor="text1"/>
          <w:szCs w:val="28"/>
          <w:rPrChange w:id="382" w:author="Li-Hui Lee" w:date="2019-05-13T14:40:00Z">
            <w:rPr>
              <w:color w:val="000000" w:themeColor="text1"/>
              <w:szCs w:val="28"/>
            </w:rPr>
          </w:rPrChange>
        </w:rPr>
        <w:t xml:space="preserve"> </w:t>
      </w:r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383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language(</w:t>
      </w:r>
      <w:r w:rsidR="002B5ADA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384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可溝通之語言代碼或</w:t>
      </w:r>
      <w:r w:rsidR="00E41D1D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385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文字說明</w:t>
      </w:r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386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)</w:t>
      </w:r>
      <w:r w:rsidR="0054473F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387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、</w:t>
      </w:r>
      <w:del w:id="388" w:author="Li-Hui Lee" w:date="2019-05-13T13:56:00Z">
        <w:r w:rsidR="002B5ADA" w:rsidRPr="005F6B3D" w:rsidDel="00F57B5F">
          <w:rPr>
            <w:rFonts w:asciiTheme="majorHAnsi" w:eastAsia="標楷體" w:hAnsiTheme="majorHAnsi" w:cstheme="majorHAnsi"/>
            <w:color w:val="000000" w:themeColor="text1"/>
            <w:szCs w:val="28"/>
            <w:rPrChange w:id="389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390" w:author="Li-Hui Lee" w:date="2019-05-13T13:56:00Z">
        <w:r w:rsidR="00F57B5F" w:rsidRPr="005F6B3D">
          <w:rPr>
            <w:rFonts w:asciiTheme="majorHAnsi" w:eastAsia="標楷體" w:hAnsiTheme="majorHAnsi" w:cstheme="majorHAnsi"/>
            <w:color w:val="000000" w:themeColor="text1"/>
            <w:szCs w:val="28"/>
            <w:rPrChange w:id="391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t>preferred</w:t>
        </w:r>
      </w:ins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392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(</w:t>
      </w:r>
      <w:r w:rsidR="002B5ADA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393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註明此與語言是否為就醫慣用語言</w:t>
      </w:r>
      <w:r w:rsidR="0054473F" w:rsidRPr="005F6B3D">
        <w:rPr>
          <w:rFonts w:asciiTheme="majorHAnsi" w:eastAsia="標楷體" w:hAnsiTheme="majorHAnsi" w:cstheme="majorHAnsi"/>
          <w:color w:val="000000" w:themeColor="text1"/>
          <w:szCs w:val="28"/>
          <w:rPrChange w:id="394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)</w:t>
      </w:r>
      <w:r w:rsidR="002B5ADA" w:rsidRPr="005F6B3D">
        <w:rPr>
          <w:rFonts w:asciiTheme="majorHAnsi" w:eastAsia="標楷體" w:hAnsiTheme="majorHAnsi" w:cstheme="majorHAnsi" w:hint="eastAsia"/>
          <w:color w:val="000000" w:themeColor="text1"/>
          <w:szCs w:val="28"/>
          <w:rPrChange w:id="395" w:author="Li-Hui Lee" w:date="2019-05-13T14:40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。</w:t>
      </w:r>
    </w:p>
    <w:p w:rsidR="003F5B0F" w:rsidRPr="00E9694D" w:rsidRDefault="002B5ADA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396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397" w:author="Li-Hui Lee" w:date="2019-05-13T14:34:00Z">
          <w:pPr/>
        </w:pPrChange>
      </w:pPr>
      <w:r w:rsidRPr="00207C08">
        <w:rPr>
          <w:rFonts w:eastAsia="標楷體" w:cstheme="minorHAnsi"/>
          <w:color w:val="000000" w:themeColor="text1"/>
          <w:szCs w:val="28"/>
          <w:rPrChange w:id="398" w:author="Li-Hui Lee" w:date="2019-05-13T14:39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14.1.</w:t>
      </w:r>
      <w:r w:rsidRPr="00207C08">
        <w:rPr>
          <w:rFonts w:eastAsia="標楷體" w:cstheme="minorHAnsi"/>
          <w:color w:val="000000" w:themeColor="text1"/>
          <w:rPrChange w:id="399" w:author="Li-Hui Lee" w:date="2019-05-13T14:39:00Z">
            <w:rPr>
              <w:rFonts w:ascii="標楷體" w:eastAsia="標楷體" w:hAnsi="標楷體"/>
              <w:color w:val="000000" w:themeColor="text1"/>
            </w:rPr>
          </w:rPrChange>
        </w:rPr>
        <w:t xml:space="preserve"> </w:t>
      </w:r>
      <w:r w:rsidRPr="00207C08">
        <w:rPr>
          <w:rFonts w:eastAsia="標楷體" w:cstheme="minorHAnsi"/>
          <w:color w:val="000000" w:themeColor="text1"/>
          <w:szCs w:val="28"/>
          <w:rPrChange w:id="400" w:author="Li-Hui Lee" w:date="2019-05-13T14:39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language</w:t>
      </w:r>
      <w:ins w:id="401" w:author="Li-Hui Lee" w:date="2019-05-13T14:39:00Z">
        <w:r w:rsidR="00207C08"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</w:ins>
      <w:del w:id="402" w:author="Li-Hui Lee" w:date="2019-05-13T14:39:00Z">
        <w:r w:rsidRPr="00207C08" w:rsidDel="00207C08">
          <w:rPr>
            <w:rFonts w:eastAsia="標楷體" w:cstheme="minorHAnsi"/>
            <w:color w:val="000000" w:themeColor="text1"/>
            <w:szCs w:val="28"/>
            <w:rPrChange w:id="403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207C08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</w:delText>
        </w:r>
      </w:del>
      <w:r w:rsidRPr="0054473F">
        <w:rPr>
          <w:rFonts w:ascii="標楷體" w:eastAsia="標楷體" w:hAnsi="標楷體" w:hint="eastAsia"/>
          <w:color w:val="000000" w:themeColor="text1"/>
          <w:szCs w:val="28"/>
        </w:rPr>
        <w:t>可溝通之語言代碼或文字說明，數值個數(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>1</w:t>
      </w:r>
      <w:ins w:id="404" w:author="Li-Hui Lee" w:date="2019-05-13T14:40:00Z">
        <w:r w:rsidR="005F6B3D">
          <w:rPr>
            <w:rFonts w:hint="eastAsia"/>
            <w:color w:val="000000" w:themeColor="text1"/>
            <w:szCs w:val="28"/>
          </w:rPr>
          <w:t>…</w:t>
        </w:r>
      </w:ins>
      <w:del w:id="405" w:author="Li-Hui Lee" w:date="2019-05-13T14:40:00Z">
        <w:r w:rsidRPr="0054473F" w:rsidDel="005F6B3D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r w:rsidR="00084839">
        <w:rPr>
          <w:rFonts w:ascii="標楷體" w:eastAsia="標楷體" w:hAnsi="標楷體" w:hint="eastAsia"/>
          <w:color w:val="000000" w:themeColor="text1"/>
          <w:szCs w:val="28"/>
        </w:rPr>
        <w:t>1</w:t>
      </w:r>
      <w:r w:rsidRPr="0054473F">
        <w:rPr>
          <w:rFonts w:ascii="標楷體" w:eastAsia="標楷體" w:hAnsi="標楷體" w:hint="eastAsia"/>
          <w:color w:val="000000" w:themeColor="text1"/>
          <w:szCs w:val="28"/>
        </w:rPr>
        <w:t>)，必須提供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>，數值建議為</w:t>
      </w:r>
      <w:r w:rsidR="00084839" w:rsidRPr="005F6B3D">
        <w:rPr>
          <w:rFonts w:asciiTheme="majorHAnsi" w:eastAsia="標楷體" w:hAnsiTheme="majorHAnsi" w:cstheme="majorHAnsi"/>
          <w:color w:val="000000" w:themeColor="text1"/>
          <w:szCs w:val="28"/>
          <w:rPrChange w:id="406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 common language:</w:t>
      </w:r>
      <w:r w:rsidR="00084839">
        <w:rPr>
          <w:rFonts w:ascii="標楷體" w:eastAsia="標楷體" w:hAnsi="標楷體" w:hint="eastAsia"/>
          <w:color w:val="000000" w:themeColor="text1"/>
          <w:szCs w:val="28"/>
        </w:rPr>
        <w:t xml:space="preserve">  </w:t>
      </w:r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407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begin"/>
      </w:r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408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instrText xml:space="preserve"> HYPERLINK "https://www.hl7.org/fhir/valueset-languages.html" </w:instrText>
      </w:r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40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separate"/>
      </w:r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410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https://</w:t>
      </w:r>
      <w:proofErr w:type="spellStart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411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www.hl7.org</w:t>
      </w:r>
      <w:proofErr w:type="spellEnd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412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413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fhir</w:t>
      </w:r>
      <w:proofErr w:type="spellEnd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414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084839" w:rsidRPr="00E9694D">
        <w:rPr>
          <w:rStyle w:val="a7"/>
          <w:rFonts w:asciiTheme="majorHAnsi" w:eastAsia="標楷體" w:hAnsiTheme="majorHAnsi" w:cstheme="majorHAnsi"/>
          <w:szCs w:val="28"/>
          <w:rPrChange w:id="41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valueset-languages.html</w:t>
      </w:r>
      <w:proofErr w:type="spellEnd"/>
      <w:r w:rsidR="00314C54" w:rsidRPr="00E9694D">
        <w:rPr>
          <w:rStyle w:val="a7"/>
          <w:rFonts w:asciiTheme="majorHAnsi" w:eastAsia="標楷體" w:hAnsiTheme="majorHAnsi" w:cstheme="majorHAnsi"/>
          <w:szCs w:val="28"/>
          <w:rPrChange w:id="41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end"/>
      </w:r>
      <w:r w:rsidR="00084839" w:rsidRPr="00E9694D">
        <w:rPr>
          <w:rFonts w:asciiTheme="majorHAnsi" w:eastAsia="標楷體" w:hAnsiTheme="majorHAnsi" w:cstheme="majorHAnsi"/>
          <w:color w:val="000000" w:themeColor="text1"/>
          <w:szCs w:val="28"/>
          <w:rPrChange w:id="417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 </w:t>
      </w:r>
      <w:r w:rsidR="00084839" w:rsidRPr="00E9694D">
        <w:rPr>
          <w:rFonts w:asciiTheme="majorHAnsi" w:eastAsia="標楷體" w:hAnsiTheme="majorHAnsi" w:cstheme="majorHAnsi" w:hint="eastAsia"/>
          <w:color w:val="000000" w:themeColor="text1"/>
          <w:szCs w:val="28"/>
          <w:rPrChange w:id="418" w:author="Li-Hui Lee" w:date="2019-05-13T14:34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規範之代碼，或至少須</w:t>
      </w:r>
      <w:r w:rsidR="003F5B0F" w:rsidRPr="00E9694D">
        <w:rPr>
          <w:rFonts w:asciiTheme="majorHAnsi" w:eastAsia="標楷體" w:hAnsiTheme="majorHAnsi" w:cstheme="majorHAnsi" w:hint="eastAsia"/>
          <w:color w:val="000000" w:themeColor="text1"/>
          <w:szCs w:val="28"/>
          <w:rPrChange w:id="419" w:author="Li-Hui Lee" w:date="2019-05-13T14:34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在</w:t>
      </w:r>
      <w:r w:rsidR="003F5B0F" w:rsidRPr="00E9694D">
        <w:rPr>
          <w:rFonts w:asciiTheme="majorHAnsi" w:eastAsia="標楷體" w:hAnsiTheme="majorHAnsi" w:cstheme="majorHAnsi"/>
          <w:color w:val="000000" w:themeColor="text1"/>
          <w:szCs w:val="28"/>
          <w:rPrChange w:id="420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 all-language </w:t>
      </w:r>
      <w:r w:rsidR="003F5B0F" w:rsidRPr="00E9694D">
        <w:rPr>
          <w:rFonts w:asciiTheme="majorHAnsi" w:eastAsia="標楷體" w:hAnsiTheme="majorHAnsi" w:cstheme="majorHAnsi" w:hint="eastAsia"/>
          <w:color w:val="000000" w:themeColor="text1"/>
          <w:szCs w:val="28"/>
          <w:rPrChange w:id="421" w:author="Li-Hui Lee" w:date="2019-05-13T14:34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編碼範圍內</w:t>
      </w:r>
      <w:r w:rsidR="003F5B0F" w:rsidRPr="00E9694D">
        <w:rPr>
          <w:rFonts w:asciiTheme="majorHAnsi" w:eastAsia="標楷體" w:hAnsiTheme="majorHAnsi" w:cstheme="majorHAnsi"/>
          <w:color w:val="000000" w:themeColor="text1"/>
          <w:szCs w:val="28"/>
          <w:rPrChange w:id="422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:</w:t>
      </w:r>
    </w:p>
    <w:p w:rsidR="00BB65A3" w:rsidRPr="00E9694D" w:rsidRDefault="00314C54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423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424" w:author="Li-Hui Lee" w:date="2019-05-13T14:34:00Z">
          <w:pPr/>
        </w:pPrChange>
      </w:pPr>
      <w:r w:rsidRPr="00E9694D">
        <w:rPr>
          <w:rStyle w:val="a7"/>
          <w:rFonts w:asciiTheme="majorHAnsi" w:eastAsia="標楷體" w:hAnsiTheme="majorHAnsi" w:cstheme="majorHAnsi"/>
          <w:szCs w:val="28"/>
          <w:rPrChange w:id="42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begin"/>
      </w:r>
      <w:r w:rsidRPr="00E9694D">
        <w:rPr>
          <w:rStyle w:val="a7"/>
          <w:rFonts w:asciiTheme="majorHAnsi" w:eastAsia="標楷體" w:hAnsiTheme="majorHAnsi" w:cstheme="majorHAnsi"/>
          <w:szCs w:val="28"/>
          <w:rPrChange w:id="42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instrText xml:space="preserve"> HYPERLINK "https://www.hl7.org/fhir/valueset-all-languages.html" </w:instrText>
      </w:r>
      <w:r w:rsidRPr="00E9694D">
        <w:rPr>
          <w:rStyle w:val="a7"/>
          <w:rFonts w:asciiTheme="majorHAnsi" w:eastAsia="標楷體" w:hAnsiTheme="majorHAnsi" w:cstheme="majorHAnsi"/>
          <w:szCs w:val="28"/>
          <w:rPrChange w:id="427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separate"/>
      </w:r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28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https://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2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www.hl7.org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30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31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fhir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32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33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valueset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34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-all-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3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languages.html</w:t>
      </w:r>
      <w:proofErr w:type="spellEnd"/>
      <w:r w:rsidRPr="00E9694D">
        <w:rPr>
          <w:rStyle w:val="a7"/>
          <w:rFonts w:asciiTheme="majorHAnsi" w:eastAsia="標楷體" w:hAnsiTheme="majorHAnsi" w:cstheme="majorHAnsi"/>
          <w:szCs w:val="28"/>
          <w:rPrChange w:id="43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end"/>
      </w:r>
    </w:p>
    <w:p w:rsidR="003F5B0F" w:rsidRPr="00E9694D" w:rsidRDefault="00314C54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437" w:author="Li-Hui Lee" w:date="2019-05-13T14:34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438" w:author="Li-Hui Lee" w:date="2019-05-13T14:34:00Z">
          <w:pPr/>
        </w:pPrChange>
      </w:pPr>
      <w:r w:rsidRPr="00E9694D">
        <w:rPr>
          <w:rStyle w:val="a7"/>
          <w:rFonts w:asciiTheme="majorHAnsi" w:eastAsia="標楷體" w:hAnsiTheme="majorHAnsi" w:cstheme="majorHAnsi"/>
          <w:szCs w:val="28"/>
          <w:rPrChange w:id="439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begin"/>
      </w:r>
      <w:r w:rsidRPr="00E9694D">
        <w:rPr>
          <w:rStyle w:val="a7"/>
          <w:rFonts w:asciiTheme="majorHAnsi" w:eastAsia="標楷體" w:hAnsiTheme="majorHAnsi" w:cstheme="majorHAnsi"/>
          <w:szCs w:val="28"/>
          <w:rPrChange w:id="440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instrText xml:space="preserve"> HYPERLINK "http://tools.ietf.org/html/bcp47" </w:instrText>
      </w:r>
      <w:r w:rsidRPr="00E9694D">
        <w:rPr>
          <w:rStyle w:val="a7"/>
          <w:rFonts w:asciiTheme="majorHAnsi" w:eastAsia="標楷體" w:hAnsiTheme="majorHAnsi" w:cstheme="majorHAnsi"/>
          <w:szCs w:val="28"/>
          <w:rPrChange w:id="441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separate"/>
      </w:r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42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http://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43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tools.ietf.org</w:t>
      </w:r>
      <w:proofErr w:type="spellEnd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44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/html/</w:t>
      </w:r>
      <w:proofErr w:type="spellStart"/>
      <w:r w:rsidR="003F5B0F" w:rsidRPr="00E9694D">
        <w:rPr>
          <w:rStyle w:val="a7"/>
          <w:rFonts w:asciiTheme="majorHAnsi" w:eastAsia="標楷體" w:hAnsiTheme="majorHAnsi" w:cstheme="majorHAnsi"/>
          <w:szCs w:val="28"/>
          <w:rPrChange w:id="445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t>bcp47</w:t>
      </w:r>
      <w:proofErr w:type="spellEnd"/>
      <w:r w:rsidRPr="00E9694D">
        <w:rPr>
          <w:rStyle w:val="a7"/>
          <w:rFonts w:asciiTheme="majorHAnsi" w:eastAsia="標楷體" w:hAnsiTheme="majorHAnsi" w:cstheme="majorHAnsi"/>
          <w:szCs w:val="28"/>
          <w:rPrChange w:id="446" w:author="Li-Hui Lee" w:date="2019-05-13T14:34:00Z">
            <w:rPr>
              <w:rStyle w:val="a7"/>
              <w:rFonts w:ascii="標楷體" w:eastAsia="標楷體" w:hAnsi="標楷體"/>
              <w:szCs w:val="28"/>
            </w:rPr>
          </w:rPrChange>
        </w:rPr>
        <w:fldChar w:fldCharType="end"/>
      </w:r>
    </w:p>
    <w:p w:rsidR="00A95C4B" w:rsidDel="00207C08" w:rsidRDefault="00A95C4B">
      <w:pPr>
        <w:ind w:leftChars="152" w:left="426"/>
        <w:rPr>
          <w:del w:id="447" w:author="Li-Hui Lee" w:date="2019-05-13T14:39:00Z"/>
          <w:rFonts w:ascii="標楷體" w:eastAsia="標楷體" w:hAnsi="標楷體"/>
          <w:color w:val="000000" w:themeColor="text1"/>
          <w:szCs w:val="28"/>
        </w:rPr>
        <w:pPrChange w:id="448" w:author="Li-Hui Lee" w:date="2019-05-13T14:34:00Z">
          <w:pPr/>
        </w:pPrChange>
      </w:pPr>
      <w:r>
        <w:rPr>
          <w:rFonts w:ascii="標楷體" w:eastAsia="標楷體" w:hAnsi="標楷體" w:hint="eastAsia"/>
          <w:color w:val="000000" w:themeColor="text1"/>
          <w:szCs w:val="28"/>
        </w:rPr>
        <w:t>台灣各式語言編碼:</w:t>
      </w:r>
    </w:p>
    <w:p w:rsidR="00A95C4B" w:rsidRPr="00207C08" w:rsidRDefault="00A95C4B">
      <w:pPr>
        <w:ind w:leftChars="152" w:left="426"/>
        <w:rPr>
          <w:rFonts w:asciiTheme="majorHAnsi" w:eastAsia="標楷體" w:hAnsiTheme="majorHAnsi" w:cstheme="majorHAnsi"/>
          <w:color w:val="000000" w:themeColor="text1"/>
          <w:szCs w:val="28"/>
          <w:rPrChange w:id="449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pPrChange w:id="450" w:author="Li-Hui Lee" w:date="2019-05-13T14:34:00Z">
          <w:pPr/>
        </w:pPrChange>
      </w:pPr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451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https://</w:t>
      </w:r>
      <w:proofErr w:type="spellStart"/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452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osmtw.hackpad.tw</w:t>
      </w:r>
      <w:proofErr w:type="spellEnd"/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453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/ep/pad/static/</w:t>
      </w:r>
      <w:proofErr w:type="spellStart"/>
      <w:r w:rsidRPr="00207C08">
        <w:rPr>
          <w:rFonts w:asciiTheme="majorHAnsi" w:eastAsia="標楷體" w:hAnsiTheme="majorHAnsi" w:cstheme="majorHAnsi"/>
          <w:color w:val="000000" w:themeColor="text1"/>
          <w:szCs w:val="28"/>
          <w:rPrChange w:id="454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ngewyizFYzN</w:t>
      </w:r>
      <w:proofErr w:type="spellEnd"/>
    </w:p>
    <w:p w:rsidR="00A95C4B" w:rsidRDefault="00A95C4B">
      <w:pPr>
        <w:ind w:leftChars="152" w:left="426"/>
        <w:rPr>
          <w:rFonts w:ascii="標楷體" w:eastAsia="標楷體" w:hAnsi="標楷體"/>
          <w:color w:val="000000" w:themeColor="text1"/>
          <w:szCs w:val="28"/>
        </w:rPr>
        <w:pPrChange w:id="455" w:author="Li-Hui Lee" w:date="2019-05-13T14:34:00Z">
          <w:pPr/>
        </w:pPrChange>
      </w:pPr>
      <w:r w:rsidRPr="00207C08">
        <w:rPr>
          <w:rFonts w:eastAsia="標楷體" w:cstheme="minorHAnsi"/>
          <w:color w:val="000000" w:themeColor="text1"/>
          <w:szCs w:val="28"/>
          <w:rPrChange w:id="456" w:author="Li-Hui Lee" w:date="2019-05-13T14:39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 xml:space="preserve">14.2. </w:t>
      </w:r>
      <w:del w:id="457" w:author="Li-Hui Lee" w:date="2019-05-13T14:25:00Z">
        <w:r w:rsidRPr="00207C08" w:rsidDel="006343B1">
          <w:rPr>
            <w:rFonts w:eastAsia="標楷體" w:cstheme="minorHAnsi"/>
            <w:color w:val="000000" w:themeColor="text1"/>
            <w:szCs w:val="28"/>
            <w:rPrChange w:id="458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459" w:author="Li-Hui Lee" w:date="2019-05-13T14:25:00Z">
        <w:r w:rsidR="006343B1" w:rsidRPr="00207C08">
          <w:rPr>
            <w:rFonts w:eastAsia="標楷體" w:cstheme="minorHAnsi"/>
            <w:color w:val="000000" w:themeColor="text1"/>
            <w:szCs w:val="28"/>
            <w:rPrChange w:id="460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t>preferred</w:t>
        </w:r>
      </w:ins>
      <w:ins w:id="461" w:author="Li-Hui Lee" w:date="2019-05-13T14:40:00Z">
        <w:r w:rsidR="00CF64CB">
          <w:rPr>
            <w:rFonts w:ascii="標楷體" w:eastAsia="標楷體" w:hAnsi="標楷體" w:hint="eastAsia"/>
            <w:color w:val="000000" w:themeColor="text1"/>
            <w:szCs w:val="28"/>
          </w:rPr>
          <w:t>：</w:t>
        </w:r>
      </w:ins>
      <w:del w:id="462" w:author="Li-Hui Lee" w:date="2019-05-13T14:40:00Z">
        <w:r w:rsidRPr="00207C08" w:rsidDel="00CF64CB">
          <w:rPr>
            <w:rFonts w:eastAsia="標楷體" w:cstheme="minorHAnsi"/>
            <w:color w:val="000000" w:themeColor="text1"/>
            <w:szCs w:val="28"/>
            <w:rPrChange w:id="463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  <w:r w:rsidRPr="00A95C4B">
        <w:rPr>
          <w:rFonts w:ascii="標楷體" w:eastAsia="標楷體" w:hAnsi="標楷體" w:hint="eastAsia"/>
          <w:color w:val="000000" w:themeColor="text1"/>
          <w:szCs w:val="28"/>
        </w:rPr>
        <w:t>註明此與語言是否為就醫慣用語言</w:t>
      </w:r>
      <w:r>
        <w:rPr>
          <w:rFonts w:ascii="標楷體" w:eastAsia="標楷體" w:hAnsi="標楷體" w:hint="eastAsia"/>
          <w:color w:val="000000" w:themeColor="text1"/>
          <w:szCs w:val="28"/>
        </w:rPr>
        <w:t>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數值個數(</w:t>
      </w:r>
      <w:r>
        <w:rPr>
          <w:rFonts w:ascii="標楷體" w:eastAsia="標楷體" w:hAnsi="標楷體" w:hint="eastAsia"/>
          <w:color w:val="000000" w:themeColor="text1"/>
          <w:szCs w:val="28"/>
        </w:rPr>
        <w:t>0</w:t>
      </w:r>
      <w:del w:id="464" w:author="Li-Hui Lee" w:date="2019-05-13T13:55:00Z">
        <w:r w:rsidRPr="00A95C4B" w:rsidDel="00F57B5F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465" w:author="Li-Hui Lee" w:date="2019-05-13T13:55:00Z">
        <w:r w:rsidR="00F57B5F">
          <w:rPr>
            <w:rFonts w:ascii="標楷體" w:eastAsia="標楷體" w:hAnsi="標楷體"/>
            <w:color w:val="000000" w:themeColor="text1"/>
            <w:szCs w:val="28"/>
          </w:rPr>
          <w:t>…</w:t>
        </w:r>
      </w:ins>
      <w:r w:rsidRPr="00A95C4B">
        <w:rPr>
          <w:rFonts w:ascii="標楷體" w:eastAsia="標楷體" w:hAnsi="標楷體" w:hint="eastAsia"/>
          <w:color w:val="000000" w:themeColor="text1"/>
          <w:szCs w:val="28"/>
        </w:rPr>
        <w:t>1)，</w:t>
      </w:r>
      <w:r>
        <w:rPr>
          <w:rFonts w:ascii="標楷體" w:eastAsia="標楷體" w:hAnsi="標楷體" w:hint="eastAsia"/>
          <w:color w:val="000000" w:themeColor="text1"/>
          <w:szCs w:val="28"/>
        </w:rPr>
        <w:t>可不提供，或提供</w:t>
      </w:r>
      <w:del w:id="466" w:author="Li-Hui Lee" w:date="2019-05-13T14:42:00Z">
        <w:r w:rsidRPr="005F6B3D" w:rsidDel="001E5B0A">
          <w:rPr>
            <w:rFonts w:asciiTheme="majorHAnsi" w:eastAsia="標楷體" w:hAnsiTheme="majorHAnsi" w:cstheme="majorHAnsi"/>
            <w:color w:val="000000" w:themeColor="text1"/>
            <w:szCs w:val="28"/>
            <w:rPrChange w:id="467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</w:del>
      <w:r w:rsidRPr="005F6B3D">
        <w:rPr>
          <w:rFonts w:asciiTheme="majorHAnsi" w:eastAsia="標楷體" w:hAnsiTheme="majorHAnsi" w:cstheme="majorHAnsi"/>
          <w:color w:val="000000" w:themeColor="text1"/>
          <w:szCs w:val="28"/>
          <w:rPrChange w:id="468" w:author="Li-Hui Lee" w:date="2019-05-13T14:40:00Z">
            <w:rPr>
              <w:rFonts w:ascii="標楷體" w:eastAsia="標楷體" w:hAnsi="標楷體"/>
              <w:color w:val="000000" w:themeColor="text1"/>
              <w:szCs w:val="28"/>
            </w:rPr>
          </w:rPrChange>
        </w:rPr>
        <w:t>true | false</w:t>
      </w:r>
      <w:del w:id="469" w:author="Li-Hui Lee" w:date="2019-05-13T14:42:00Z">
        <w:r w:rsidRPr="005F6B3D" w:rsidDel="001E5B0A">
          <w:rPr>
            <w:rFonts w:asciiTheme="majorHAnsi" w:eastAsia="標楷體" w:hAnsiTheme="majorHAnsi" w:cstheme="majorHAnsi"/>
            <w:color w:val="000000" w:themeColor="text1"/>
            <w:szCs w:val="28"/>
            <w:rPrChange w:id="470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</w:del>
      <w:r>
        <w:rPr>
          <w:rFonts w:ascii="標楷體" w:eastAsia="標楷體" w:hAnsi="標楷體" w:hint="eastAsia"/>
          <w:color w:val="000000" w:themeColor="text1"/>
          <w:szCs w:val="28"/>
        </w:rPr>
        <w:t>。</w:t>
      </w:r>
    </w:p>
    <w:p w:rsidR="00A95C4B" w:rsidRPr="00A95C4B" w:rsidRDefault="00A95C4B">
      <w:pPr>
        <w:ind w:leftChars="152" w:left="426"/>
        <w:rPr>
          <w:rFonts w:ascii="標楷體" w:eastAsia="標楷體" w:hAnsi="標楷體"/>
          <w:color w:val="000000" w:themeColor="text1"/>
          <w:szCs w:val="28"/>
        </w:rPr>
        <w:pPrChange w:id="471" w:author="Li-Hui Lee" w:date="2019-05-13T14:34:00Z">
          <w:pPr/>
        </w:pPrChange>
      </w:pPr>
      <w:r w:rsidRPr="000A04BB">
        <w:rPr>
          <w:rFonts w:hint="eastAsia"/>
          <w:szCs w:val="28"/>
          <w:bdr w:val="single" w:sz="4" w:space="0" w:color="auto"/>
          <w:rPrChange w:id="472" w:author="Li-Hui Lee" w:date="2019-05-13T14:38:00Z">
            <w:rPr>
              <w:rFonts w:ascii="標楷體" w:eastAsia="標楷體" w:hAnsi="標楷體" w:hint="eastAsia"/>
              <w:color w:val="000000" w:themeColor="text1"/>
              <w:szCs w:val="28"/>
            </w:rPr>
          </w:rPrChange>
        </w:rPr>
        <w:t>議題</w:t>
      </w:r>
      <w:r w:rsidRPr="00A95C4B">
        <w:rPr>
          <w:rFonts w:ascii="標楷體" w:eastAsia="標楷體" w:hAnsi="標楷體" w:hint="eastAsia"/>
          <w:color w:val="000000" w:themeColor="text1"/>
          <w:szCs w:val="28"/>
        </w:rPr>
        <w:t>：</w:t>
      </w:r>
    </w:p>
    <w:p w:rsidR="00A95C4B" w:rsidRPr="00A95C4B" w:rsidDel="00E9694D" w:rsidRDefault="00A95C4B" w:rsidP="0085404C">
      <w:pPr>
        <w:pStyle w:val="a5"/>
        <w:numPr>
          <w:ilvl w:val="2"/>
          <w:numId w:val="32"/>
        </w:numPr>
        <w:ind w:leftChars="0"/>
        <w:rPr>
          <w:del w:id="473" w:author="Li-Hui Lee" w:date="2019-05-13T14:35:00Z"/>
          <w:rFonts w:ascii="標楷體" w:eastAsia="標楷體" w:hAnsi="標楷體"/>
          <w:color w:val="000000" w:themeColor="text1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可否找到其他地區語言編碼連結</w:t>
      </w:r>
    </w:p>
    <w:p w:rsidR="00E9694D" w:rsidRDefault="00E9694D" w:rsidP="00E96F14">
      <w:pPr>
        <w:pStyle w:val="a5"/>
        <w:numPr>
          <w:ilvl w:val="2"/>
          <w:numId w:val="19"/>
        </w:numPr>
        <w:ind w:leftChars="0"/>
        <w:rPr>
          <w:ins w:id="474" w:author="Li-Hui Lee" w:date="2019-05-13T14:35:00Z"/>
          <w:rFonts w:ascii="標楷體" w:eastAsia="標楷體" w:hAnsi="標楷體"/>
          <w:color w:val="000000" w:themeColor="text1"/>
          <w:szCs w:val="28"/>
        </w:rPr>
      </w:pPr>
    </w:p>
    <w:p w:rsidR="00A95C4B" w:rsidRPr="005931B5" w:rsidDel="00F57B5F" w:rsidRDefault="00A95C4B" w:rsidP="005931B5">
      <w:pPr>
        <w:pStyle w:val="a5"/>
        <w:numPr>
          <w:ilvl w:val="2"/>
          <w:numId w:val="32"/>
        </w:numPr>
        <w:ind w:leftChars="0"/>
        <w:rPr>
          <w:del w:id="475" w:author="Li-Hui Lee" w:date="2019-05-13T13:56:00Z"/>
          <w:rFonts w:ascii="標楷體" w:eastAsia="標楷體" w:hAnsi="標楷體"/>
          <w:color w:val="000000" w:themeColor="text1"/>
          <w:szCs w:val="28"/>
        </w:rPr>
      </w:pPr>
      <w:r w:rsidRPr="005931B5">
        <w:rPr>
          <w:rFonts w:ascii="標楷體" w:eastAsia="標楷體" w:hAnsi="標楷體" w:hint="eastAsia"/>
          <w:color w:val="000000" w:themeColor="text1"/>
          <w:szCs w:val="28"/>
        </w:rPr>
        <w:t>是否提供多語系之標準化病人臨床案例</w:t>
      </w:r>
    </w:p>
    <w:p w:rsidR="00A076EE" w:rsidRPr="00E9694D" w:rsidRDefault="00A076EE" w:rsidP="00E96F14">
      <w:pPr>
        <w:pStyle w:val="a5"/>
        <w:numPr>
          <w:ilvl w:val="2"/>
          <w:numId w:val="19"/>
        </w:numPr>
        <w:ind w:leftChars="0"/>
        <w:rPr>
          <w:color w:val="808080" w:themeColor="background1" w:themeShade="80"/>
          <w:szCs w:val="28"/>
        </w:rPr>
      </w:pPr>
      <w:del w:id="476" w:author="Li-Hui Lee" w:date="2019-05-13T13:56:00Z">
        <w:r w:rsidRPr="00E96F14" w:rsidDel="00F57B5F">
          <w:rPr>
            <w:rFonts w:hint="eastAsia"/>
            <w:color w:val="808080" w:themeColor="background1" w:themeShade="80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(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上傳者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)</w:delText>
        </w:r>
        <w:r w:rsidRPr="00E9694D" w:rsidDel="00F57B5F">
          <w:rPr>
            <w:rFonts w:hint="eastAsia"/>
            <w:color w:val="808080" w:themeColor="background1" w:themeShade="80"/>
            <w:szCs w:val="28"/>
          </w:rPr>
          <w:delText>受權，並提供解密密鑰，以解讀加密資訊。</w:delText>
        </w:r>
      </w:del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7DC" w:rsidRDefault="004917DC" w:rsidP="00893EC8">
      <w:pPr>
        <w:spacing w:line="240" w:lineRule="auto"/>
      </w:pPr>
      <w:r>
        <w:separator/>
      </w:r>
    </w:p>
  </w:endnote>
  <w:endnote w:type="continuationSeparator" w:id="0">
    <w:p w:rsidR="004917DC" w:rsidRDefault="004917DC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7DC" w:rsidRDefault="004917DC" w:rsidP="00893EC8">
      <w:pPr>
        <w:spacing w:line="240" w:lineRule="auto"/>
      </w:pPr>
      <w:r>
        <w:separator/>
      </w:r>
    </w:p>
  </w:footnote>
  <w:footnote w:type="continuationSeparator" w:id="0">
    <w:p w:rsidR="004917DC" w:rsidRDefault="004917DC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7"/>
  </w:num>
  <w:num w:numId="4">
    <w:abstractNumId w:val="15"/>
  </w:num>
  <w:num w:numId="5">
    <w:abstractNumId w:val="35"/>
  </w:num>
  <w:num w:numId="6">
    <w:abstractNumId w:val="4"/>
  </w:num>
  <w:num w:numId="7">
    <w:abstractNumId w:val="21"/>
  </w:num>
  <w:num w:numId="8">
    <w:abstractNumId w:val="38"/>
  </w:num>
  <w:num w:numId="9">
    <w:abstractNumId w:val="0"/>
  </w:num>
  <w:num w:numId="10">
    <w:abstractNumId w:val="20"/>
  </w:num>
  <w:num w:numId="11">
    <w:abstractNumId w:val="3"/>
  </w:num>
  <w:num w:numId="12">
    <w:abstractNumId w:val="9"/>
  </w:num>
  <w:num w:numId="13">
    <w:abstractNumId w:val="36"/>
  </w:num>
  <w:num w:numId="14">
    <w:abstractNumId w:val="37"/>
  </w:num>
  <w:num w:numId="15">
    <w:abstractNumId w:val="29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19"/>
  </w:num>
  <w:num w:numId="21">
    <w:abstractNumId w:val="30"/>
  </w:num>
  <w:num w:numId="22">
    <w:abstractNumId w:val="31"/>
  </w:num>
  <w:num w:numId="23">
    <w:abstractNumId w:val="16"/>
  </w:num>
  <w:num w:numId="24">
    <w:abstractNumId w:val="34"/>
  </w:num>
  <w:num w:numId="25">
    <w:abstractNumId w:val="41"/>
  </w:num>
  <w:num w:numId="26">
    <w:abstractNumId w:val="25"/>
  </w:num>
  <w:num w:numId="27">
    <w:abstractNumId w:val="13"/>
  </w:num>
  <w:num w:numId="28">
    <w:abstractNumId w:val="23"/>
  </w:num>
  <w:num w:numId="29">
    <w:abstractNumId w:val="14"/>
  </w:num>
  <w:num w:numId="30">
    <w:abstractNumId w:val="8"/>
  </w:num>
  <w:num w:numId="31">
    <w:abstractNumId w:val="28"/>
  </w:num>
  <w:num w:numId="32">
    <w:abstractNumId w:val="40"/>
  </w:num>
  <w:num w:numId="33">
    <w:abstractNumId w:val="10"/>
  </w:num>
  <w:num w:numId="34">
    <w:abstractNumId w:val="7"/>
  </w:num>
  <w:num w:numId="35">
    <w:abstractNumId w:val="5"/>
  </w:num>
  <w:num w:numId="36">
    <w:abstractNumId w:val="27"/>
  </w:num>
  <w:num w:numId="37">
    <w:abstractNumId w:val="43"/>
  </w:num>
  <w:num w:numId="38">
    <w:abstractNumId w:val="39"/>
  </w:num>
  <w:num w:numId="39">
    <w:abstractNumId w:val="18"/>
  </w:num>
  <w:num w:numId="40">
    <w:abstractNumId w:val="24"/>
  </w:num>
  <w:num w:numId="41">
    <w:abstractNumId w:val="12"/>
  </w:num>
  <w:num w:numId="42">
    <w:abstractNumId w:val="26"/>
  </w:num>
  <w:num w:numId="43">
    <w:abstractNumId w:val="42"/>
  </w:num>
  <w:num w:numId="4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745A"/>
    <w:rsid w:val="000A04BB"/>
    <w:rsid w:val="000D6498"/>
    <w:rsid w:val="00112B48"/>
    <w:rsid w:val="00113A97"/>
    <w:rsid w:val="0012254E"/>
    <w:rsid w:val="00134BF4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5CD5"/>
    <w:rsid w:val="00194E48"/>
    <w:rsid w:val="0019531E"/>
    <w:rsid w:val="001A4FC0"/>
    <w:rsid w:val="001B51BF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557D5"/>
    <w:rsid w:val="002571B5"/>
    <w:rsid w:val="00272AB7"/>
    <w:rsid w:val="0028325F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25614"/>
    <w:rsid w:val="0033413D"/>
    <w:rsid w:val="00342907"/>
    <w:rsid w:val="00344F20"/>
    <w:rsid w:val="00350D4E"/>
    <w:rsid w:val="0036102D"/>
    <w:rsid w:val="003847A6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78E7"/>
    <w:rsid w:val="00522BD0"/>
    <w:rsid w:val="005355BC"/>
    <w:rsid w:val="0054473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553"/>
    <w:rsid w:val="00765038"/>
    <w:rsid w:val="007727C0"/>
    <w:rsid w:val="0077537D"/>
    <w:rsid w:val="007A2B73"/>
    <w:rsid w:val="007C46DE"/>
    <w:rsid w:val="007D4152"/>
    <w:rsid w:val="007D682E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3EC8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6413C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B6A"/>
    <w:rsid w:val="00A47A5A"/>
    <w:rsid w:val="00A64969"/>
    <w:rsid w:val="00A67A7E"/>
    <w:rsid w:val="00A7690A"/>
    <w:rsid w:val="00A83DD9"/>
    <w:rsid w:val="00A84FE9"/>
    <w:rsid w:val="00A86A91"/>
    <w:rsid w:val="00A902E2"/>
    <w:rsid w:val="00A9139C"/>
    <w:rsid w:val="00A95C4B"/>
    <w:rsid w:val="00A96F5F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324A9"/>
    <w:rsid w:val="00B474D0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24F9"/>
    <w:rsid w:val="00C97C7D"/>
    <w:rsid w:val="00CA3AD5"/>
    <w:rsid w:val="00CA428F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E170D"/>
    <w:rsid w:val="00DE3874"/>
    <w:rsid w:val="00DE453C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535F5"/>
    <w:rsid w:val="00F57B5F"/>
    <w:rsid w:val="00F57FBF"/>
    <w:rsid w:val="00F72FFD"/>
    <w:rsid w:val="00F8789D"/>
    <w:rsid w:val="00FA4503"/>
    <w:rsid w:val="00FB210B"/>
    <w:rsid w:val="00FC0B74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valueset-marital-statu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9097A-A211-43BC-B368-2FA4BC3D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User</cp:lastModifiedBy>
  <cp:revision>4</cp:revision>
  <dcterms:created xsi:type="dcterms:W3CDTF">2019-05-17T00:55:00Z</dcterms:created>
  <dcterms:modified xsi:type="dcterms:W3CDTF">2019-05-17T01:04:00Z</dcterms:modified>
</cp:coreProperties>
</file>